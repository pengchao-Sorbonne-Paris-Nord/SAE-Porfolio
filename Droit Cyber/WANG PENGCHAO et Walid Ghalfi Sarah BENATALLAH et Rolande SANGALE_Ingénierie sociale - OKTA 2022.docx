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758F" w14:textId="77777777" w:rsidR="00C35EED" w:rsidRDefault="00C35EED">
      <w:pPr>
        <w:jc w:val="center"/>
        <w:rPr>
          <w:b/>
          <w:sz w:val="38"/>
          <w:szCs w:val="38"/>
        </w:rPr>
      </w:pPr>
    </w:p>
    <w:p w14:paraId="5E97EBC7" w14:textId="77777777" w:rsidR="00C35EED" w:rsidRDefault="00C35EED">
      <w:pPr>
        <w:jc w:val="left"/>
        <w:rPr>
          <w:b/>
          <w:sz w:val="38"/>
          <w:szCs w:val="38"/>
        </w:rPr>
      </w:pPr>
    </w:p>
    <w:p w14:paraId="053D22AA" w14:textId="77777777" w:rsidR="00C35EED" w:rsidRDefault="00C35EED">
      <w:pPr>
        <w:jc w:val="center"/>
        <w:rPr>
          <w:b/>
          <w:sz w:val="38"/>
          <w:szCs w:val="38"/>
        </w:rPr>
      </w:pPr>
    </w:p>
    <w:p w14:paraId="1567806B" w14:textId="77777777" w:rsidR="00C35EED" w:rsidRDefault="00C54C2F">
      <w:pPr>
        <w:jc w:val="center"/>
        <w:rPr>
          <w:b/>
          <w:sz w:val="38"/>
          <w:szCs w:val="38"/>
        </w:rPr>
      </w:pPr>
      <w:r>
        <w:rPr>
          <w:b/>
          <w:sz w:val="38"/>
          <w:szCs w:val="38"/>
        </w:rPr>
        <w:t>La cyberattaque contre OKTA, Inc. en 2022.</w:t>
      </w:r>
    </w:p>
    <w:p w14:paraId="3EB6463D" w14:textId="77777777" w:rsidR="00C35EED" w:rsidRDefault="00C54C2F">
      <w:pPr>
        <w:jc w:val="center"/>
        <w:rPr>
          <w:sz w:val="26"/>
          <w:szCs w:val="26"/>
        </w:rPr>
      </w:pPr>
      <w:r>
        <w:rPr>
          <w:sz w:val="26"/>
          <w:szCs w:val="26"/>
        </w:rPr>
        <w:t xml:space="preserve">Sous la direction du Professeur Michel </w:t>
      </w:r>
      <w:proofErr w:type="spellStart"/>
      <w:r>
        <w:rPr>
          <w:sz w:val="26"/>
          <w:szCs w:val="26"/>
        </w:rPr>
        <w:t>Séjean</w:t>
      </w:r>
      <w:proofErr w:type="spellEnd"/>
      <w:r>
        <w:rPr>
          <w:sz w:val="26"/>
          <w:szCs w:val="26"/>
        </w:rPr>
        <w:t xml:space="preserve">. </w:t>
      </w:r>
    </w:p>
    <w:p w14:paraId="71B162EE" w14:textId="77777777" w:rsidR="00C35EED" w:rsidRDefault="00C35EED"/>
    <w:p w14:paraId="3D2D3D52" w14:textId="77777777" w:rsidR="00C35EED" w:rsidRDefault="00C35EED"/>
    <w:p w14:paraId="0B964C2F" w14:textId="77777777" w:rsidR="00C35EED" w:rsidRDefault="00C35EED"/>
    <w:p w14:paraId="1FF54EF0" w14:textId="77777777" w:rsidR="00C35EED" w:rsidRDefault="00C54C2F">
      <w:r>
        <w:rPr>
          <w:noProof/>
        </w:rPr>
        <w:drawing>
          <wp:anchor distT="114300" distB="114300" distL="114300" distR="114300" simplePos="0" relativeHeight="251658240" behindDoc="0" locked="0" layoutInCell="1" hidden="0" allowOverlap="1" wp14:anchorId="7BB9F466" wp14:editId="27E1F1AE">
            <wp:simplePos x="0" y="0"/>
            <wp:positionH relativeFrom="column">
              <wp:posOffset>-353849</wp:posOffset>
            </wp:positionH>
            <wp:positionV relativeFrom="paragraph">
              <wp:posOffset>209313</wp:posOffset>
            </wp:positionV>
            <wp:extent cx="6440197" cy="431129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440197" cy="4311295"/>
                    </a:xfrm>
                    <a:prstGeom prst="rect">
                      <a:avLst/>
                    </a:prstGeom>
                    <a:ln/>
                  </pic:spPr>
                </pic:pic>
              </a:graphicData>
            </a:graphic>
          </wp:anchor>
        </w:drawing>
      </w:r>
    </w:p>
    <w:p w14:paraId="20E218F1" w14:textId="77777777" w:rsidR="00C35EED" w:rsidRDefault="00C35EED"/>
    <w:p w14:paraId="1CE3A188" w14:textId="77777777" w:rsidR="00C35EED" w:rsidRDefault="00C35EED"/>
    <w:p w14:paraId="63B898EC" w14:textId="77777777" w:rsidR="00C35EED" w:rsidRDefault="00C35EED"/>
    <w:p w14:paraId="3BCF909E" w14:textId="77777777" w:rsidR="00C35EED" w:rsidRDefault="00C54C2F">
      <w:pPr>
        <w:jc w:val="right"/>
      </w:pPr>
      <w:r>
        <w:rPr>
          <w:i/>
        </w:rPr>
        <w:t xml:space="preserve">  Présenté par Sarah BENATALLAH et Rolande </w:t>
      </w:r>
      <w:proofErr w:type="spellStart"/>
      <w:r>
        <w:rPr>
          <w:i/>
        </w:rPr>
        <w:t>Sangale</w:t>
      </w:r>
      <w:proofErr w:type="spellEnd"/>
      <w:r>
        <w:rPr>
          <w:i/>
        </w:rPr>
        <w:t xml:space="preserve">. </w:t>
      </w:r>
    </w:p>
    <w:p w14:paraId="24EBD30B" w14:textId="77777777" w:rsidR="00C35EED" w:rsidRDefault="00C35EED"/>
    <w:p w14:paraId="060C1814" w14:textId="77777777" w:rsidR="00C35EED" w:rsidRDefault="00C54C2F">
      <w:pPr>
        <w:pStyle w:val="Titre1"/>
        <w:jc w:val="center"/>
        <w:rPr>
          <w:sz w:val="42"/>
          <w:szCs w:val="42"/>
        </w:rPr>
      </w:pPr>
      <w:bookmarkStart w:id="0" w:name="_1s6gzkmpagu6" w:colFirst="0" w:colLast="0"/>
      <w:bookmarkEnd w:id="0"/>
      <w:r>
        <w:rPr>
          <w:sz w:val="42"/>
          <w:szCs w:val="42"/>
        </w:rPr>
        <w:t xml:space="preserve">TABLE DES MATIÈRES  </w:t>
      </w:r>
    </w:p>
    <w:p w14:paraId="19046AE5" w14:textId="77777777" w:rsidR="00C35EED" w:rsidRDefault="00C35EED"/>
    <w:p w14:paraId="59858C6F" w14:textId="77777777" w:rsidR="00C35EED" w:rsidRDefault="00C35EED"/>
    <w:p w14:paraId="736975D5" w14:textId="77777777" w:rsidR="00C35EED" w:rsidRDefault="00C35EED"/>
    <w:p w14:paraId="2FDA61B8" w14:textId="77777777" w:rsidR="00C35EED" w:rsidRDefault="00C35EED"/>
    <w:sdt>
      <w:sdtPr>
        <w:id w:val="-332538014"/>
        <w:docPartObj>
          <w:docPartGallery w:val="Table of Contents"/>
          <w:docPartUnique/>
        </w:docPartObj>
      </w:sdtPr>
      <w:sdtEndPr/>
      <w:sdtContent>
        <w:p w14:paraId="67E3948D" w14:textId="77777777" w:rsidR="00C35EED" w:rsidRDefault="00C54C2F">
          <w:pPr>
            <w:widowControl w:val="0"/>
            <w:tabs>
              <w:tab w:val="right" w:leader="dot" w:pos="12000"/>
            </w:tabs>
            <w:spacing w:before="60" w:line="240" w:lineRule="auto"/>
            <w:jc w:val="left"/>
            <w:rPr>
              <w:b/>
              <w:color w:val="000000"/>
              <w:sz w:val="22"/>
              <w:szCs w:val="22"/>
            </w:rPr>
          </w:pPr>
          <w:r>
            <w:fldChar w:fldCharType="begin"/>
          </w:r>
          <w:r>
            <w:instrText xml:space="preserve"> TOC \h \u \z \t "Heading 1,1,Heading 2,2,Heading 3,3,Heading 4,4,Heading 5,5,Heading 6,6,"</w:instrText>
          </w:r>
          <w:r>
            <w:fldChar w:fldCharType="separate"/>
          </w:r>
          <w:hyperlink w:anchor="_gcidkn8xb42r">
            <w:r>
              <w:rPr>
                <w:b/>
                <w:color w:val="000000"/>
                <w:sz w:val="22"/>
                <w:szCs w:val="22"/>
              </w:rPr>
              <w:t>INTRODUCTION</w:t>
            </w:r>
            <w:r>
              <w:rPr>
                <w:b/>
                <w:color w:val="000000"/>
                <w:sz w:val="22"/>
                <w:szCs w:val="22"/>
              </w:rPr>
              <w:tab/>
              <w:t>3</w:t>
            </w:r>
          </w:hyperlink>
        </w:p>
        <w:p w14:paraId="20C6D4B8" w14:textId="77777777" w:rsidR="00C35EED" w:rsidRDefault="00C35EED">
          <w:pPr>
            <w:widowControl w:val="0"/>
            <w:tabs>
              <w:tab w:val="right" w:leader="dot" w:pos="12000"/>
            </w:tabs>
            <w:spacing w:before="60" w:line="240" w:lineRule="auto"/>
            <w:jc w:val="left"/>
            <w:rPr>
              <w:b/>
              <w:sz w:val="22"/>
              <w:szCs w:val="22"/>
            </w:rPr>
          </w:pPr>
        </w:p>
        <w:p w14:paraId="06DB551D" w14:textId="77777777" w:rsidR="00C35EED" w:rsidRDefault="00C35EED">
          <w:pPr>
            <w:widowControl w:val="0"/>
            <w:tabs>
              <w:tab w:val="right" w:leader="dot" w:pos="12000"/>
            </w:tabs>
            <w:spacing w:before="60" w:line="240" w:lineRule="auto"/>
            <w:jc w:val="left"/>
            <w:rPr>
              <w:b/>
              <w:sz w:val="22"/>
              <w:szCs w:val="22"/>
            </w:rPr>
          </w:pPr>
        </w:p>
        <w:p w14:paraId="275CEAD7"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s5ql2xz6qusf">
            <w:r w:rsidR="00C54C2F">
              <w:rPr>
                <w:b/>
                <w:color w:val="FF0000"/>
                <w:sz w:val="22"/>
                <w:szCs w:val="22"/>
              </w:rPr>
              <w:t>I. Les faits</w:t>
            </w:r>
            <w:r w:rsidR="00C54C2F">
              <w:rPr>
                <w:b/>
                <w:color w:val="FF0000"/>
                <w:sz w:val="22"/>
                <w:szCs w:val="22"/>
              </w:rPr>
              <w:tab/>
              <w:t>4</w:t>
            </w:r>
          </w:hyperlink>
        </w:p>
        <w:p w14:paraId="32AA0183"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3F08DC67"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z5w5ihusnosj">
            <w:r w:rsidR="00C54C2F">
              <w:rPr>
                <w:b/>
                <w:color w:val="000000"/>
                <w:sz w:val="22"/>
                <w:szCs w:val="22"/>
              </w:rPr>
              <w:t>A) L’attaque</w:t>
            </w:r>
            <w:r w:rsidR="00C54C2F">
              <w:rPr>
                <w:b/>
                <w:color w:val="000000"/>
                <w:sz w:val="22"/>
                <w:szCs w:val="22"/>
              </w:rPr>
              <w:tab/>
              <w:t>4</w:t>
            </w:r>
          </w:hyperlink>
        </w:p>
        <w:p w14:paraId="51FC1EC7"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50359D72"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cq9nqd4jpz73">
            <w:r w:rsidR="00C54C2F">
              <w:rPr>
                <w:b/>
                <w:color w:val="000000"/>
                <w:sz w:val="22"/>
                <w:szCs w:val="22"/>
              </w:rPr>
              <w:t xml:space="preserve">B) Une </w:t>
            </w:r>
          </w:hyperlink>
          <w:hyperlink w:anchor="_cq9nqd4jpz73">
            <w:r w:rsidR="00C54C2F">
              <w:rPr>
                <w:b/>
                <w:color w:val="000000"/>
                <w:sz w:val="22"/>
                <w:szCs w:val="22"/>
              </w:rPr>
              <w:t>attaque</w:t>
            </w:r>
          </w:hyperlink>
          <w:hyperlink w:anchor="_cq9nqd4jpz73">
            <w:r w:rsidR="00C54C2F">
              <w:rPr>
                <w:b/>
                <w:color w:val="000000"/>
                <w:sz w:val="22"/>
                <w:szCs w:val="22"/>
              </w:rPr>
              <w:t xml:space="preserve"> par rebond.</w:t>
            </w:r>
            <w:r w:rsidR="00C54C2F">
              <w:rPr>
                <w:b/>
                <w:color w:val="000000"/>
                <w:sz w:val="22"/>
                <w:szCs w:val="22"/>
              </w:rPr>
              <w:tab/>
              <w:t>7</w:t>
            </w:r>
          </w:hyperlink>
        </w:p>
        <w:p w14:paraId="33E6007F"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19ADD910"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3D6CF4E2"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r01tscuswc2">
            <w:r w:rsidR="00C54C2F">
              <w:rPr>
                <w:b/>
                <w:color w:val="FF0000"/>
                <w:sz w:val="22"/>
                <w:szCs w:val="22"/>
              </w:rPr>
              <w:t>II. La réponse</w:t>
            </w:r>
            <w:r w:rsidR="00C54C2F">
              <w:rPr>
                <w:b/>
                <w:color w:val="FF0000"/>
                <w:sz w:val="22"/>
                <w:szCs w:val="22"/>
              </w:rPr>
              <w:tab/>
              <w:t>9</w:t>
            </w:r>
          </w:hyperlink>
        </w:p>
        <w:p w14:paraId="17FB532D"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1FB2AD5B"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87acaw43edts">
            <w:r w:rsidR="00C54C2F">
              <w:rPr>
                <w:b/>
                <w:color w:val="000000"/>
                <w:sz w:val="22"/>
                <w:szCs w:val="22"/>
              </w:rPr>
              <w:t>A) La réponse d’Okta</w:t>
            </w:r>
            <w:r w:rsidR="00C54C2F">
              <w:rPr>
                <w:b/>
                <w:color w:val="000000"/>
                <w:sz w:val="22"/>
                <w:szCs w:val="22"/>
              </w:rPr>
              <w:tab/>
              <w:t>9</w:t>
            </w:r>
          </w:hyperlink>
        </w:p>
        <w:p w14:paraId="24B144E4"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3FACA795"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xbys4gxxiryr">
            <w:r w:rsidR="00C54C2F">
              <w:rPr>
                <w:b/>
                <w:color w:val="000000"/>
                <w:sz w:val="22"/>
                <w:szCs w:val="22"/>
              </w:rPr>
              <w:t>B) La réaction des parties prenantes</w:t>
            </w:r>
            <w:r w:rsidR="00C54C2F">
              <w:rPr>
                <w:b/>
                <w:color w:val="000000"/>
                <w:sz w:val="22"/>
                <w:szCs w:val="22"/>
              </w:rPr>
              <w:tab/>
              <w:t>10</w:t>
            </w:r>
          </w:hyperlink>
        </w:p>
        <w:p w14:paraId="5DA5E747"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40A67B11"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fhltkus2lwd2">
            <w:r w:rsidR="00C54C2F">
              <w:rPr>
                <w:b/>
                <w:color w:val="000000"/>
                <w:sz w:val="22"/>
                <w:szCs w:val="22"/>
              </w:rPr>
              <w:t>C) L'interprétation des experts</w:t>
            </w:r>
            <w:r w:rsidR="00C54C2F">
              <w:rPr>
                <w:b/>
                <w:color w:val="000000"/>
                <w:sz w:val="22"/>
                <w:szCs w:val="22"/>
              </w:rPr>
              <w:tab/>
              <w:t>11</w:t>
            </w:r>
          </w:hyperlink>
        </w:p>
        <w:p w14:paraId="4DCC00B5"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26440F2D" w14:textId="77777777" w:rsidR="00C35EED" w:rsidRDefault="00C35EED">
          <w:pPr>
            <w:widowControl w:val="0"/>
            <w:tabs>
              <w:tab w:val="right" w:leader="dot" w:pos="12000"/>
            </w:tabs>
            <w:spacing w:before="60" w:line="240" w:lineRule="auto"/>
            <w:jc w:val="left"/>
            <w:rPr>
              <w:rFonts w:ascii="Arial" w:eastAsia="Arial" w:hAnsi="Arial" w:cs="Arial"/>
              <w:b/>
              <w:color w:val="000000"/>
              <w:sz w:val="22"/>
              <w:szCs w:val="22"/>
            </w:rPr>
          </w:pPr>
        </w:p>
        <w:p w14:paraId="1C06E8A6" w14:textId="77777777" w:rsidR="00C35EED" w:rsidRDefault="000C7D8B">
          <w:pPr>
            <w:widowControl w:val="0"/>
            <w:tabs>
              <w:tab w:val="right" w:leader="dot" w:pos="12000"/>
            </w:tabs>
            <w:spacing w:before="60" w:line="240" w:lineRule="auto"/>
            <w:jc w:val="left"/>
            <w:rPr>
              <w:rFonts w:ascii="Arial" w:eastAsia="Arial" w:hAnsi="Arial" w:cs="Arial"/>
              <w:b/>
              <w:color w:val="000000"/>
              <w:sz w:val="22"/>
              <w:szCs w:val="22"/>
            </w:rPr>
          </w:pPr>
          <w:hyperlink w:anchor="_6eb83ts1tc02">
            <w:r w:rsidR="00C54C2F">
              <w:rPr>
                <w:b/>
                <w:color w:val="FF0000"/>
                <w:sz w:val="22"/>
                <w:szCs w:val="22"/>
              </w:rPr>
              <w:t>III. Les conséquences de la cyberattaque.</w:t>
            </w:r>
            <w:r w:rsidR="00C54C2F">
              <w:rPr>
                <w:b/>
                <w:color w:val="FF0000"/>
                <w:sz w:val="22"/>
                <w:szCs w:val="22"/>
              </w:rPr>
              <w:tab/>
              <w:t>11</w:t>
            </w:r>
          </w:hyperlink>
          <w:r w:rsidR="00C54C2F">
            <w:fldChar w:fldCharType="end"/>
          </w:r>
        </w:p>
      </w:sdtContent>
    </w:sdt>
    <w:p w14:paraId="5017DDBA" w14:textId="77777777" w:rsidR="00C35EED" w:rsidRDefault="00C35EED"/>
    <w:p w14:paraId="3EA215F7" w14:textId="77777777" w:rsidR="00C35EED" w:rsidRDefault="00C35EED"/>
    <w:p w14:paraId="6B31860F" w14:textId="77777777" w:rsidR="00C35EED" w:rsidRDefault="00C35EED"/>
    <w:p w14:paraId="65F0EBC7" w14:textId="77777777" w:rsidR="00C35EED" w:rsidRDefault="00C35EED"/>
    <w:p w14:paraId="66921492" w14:textId="77777777" w:rsidR="00C35EED" w:rsidRDefault="00C35EED"/>
    <w:p w14:paraId="0D2C18BB" w14:textId="77777777" w:rsidR="00C35EED" w:rsidRDefault="00C35EED"/>
    <w:p w14:paraId="6FBD82CA" w14:textId="77777777" w:rsidR="00C35EED" w:rsidRDefault="00C35EED"/>
    <w:p w14:paraId="544F7CD0" w14:textId="77777777" w:rsidR="00C35EED" w:rsidRDefault="00C35EED"/>
    <w:p w14:paraId="087413F4" w14:textId="77777777" w:rsidR="00C35EED" w:rsidRDefault="00C35EED">
      <w:pPr>
        <w:rPr>
          <w:i/>
        </w:rPr>
      </w:pPr>
    </w:p>
    <w:p w14:paraId="682E29B1" w14:textId="77777777" w:rsidR="00C35EED" w:rsidRDefault="00C54C2F">
      <w:pPr>
        <w:pStyle w:val="Titre1"/>
        <w:jc w:val="center"/>
        <w:rPr>
          <w:sz w:val="42"/>
          <w:szCs w:val="42"/>
        </w:rPr>
      </w:pPr>
      <w:bookmarkStart w:id="1" w:name="_gcidkn8xb42r" w:colFirst="0" w:colLast="0"/>
      <w:bookmarkEnd w:id="1"/>
      <w:r>
        <w:rPr>
          <w:sz w:val="42"/>
          <w:szCs w:val="42"/>
        </w:rPr>
        <w:lastRenderedPageBreak/>
        <w:t>INTRODUCTION</w:t>
      </w:r>
    </w:p>
    <w:p w14:paraId="4E025207" w14:textId="77777777" w:rsidR="00C35EED" w:rsidRDefault="00C35EED"/>
    <w:p w14:paraId="4A11B181" w14:textId="77777777" w:rsidR="00C35EED" w:rsidRDefault="00C35EED"/>
    <w:p w14:paraId="23D38F56" w14:textId="77777777" w:rsidR="00C35EED" w:rsidRDefault="00C54C2F">
      <w:pPr>
        <w:ind w:firstLine="720"/>
      </w:pPr>
      <w:r>
        <w:t>L'ingénierie sociale est le thème retenu par le mois de la cybersécurité en 2023. Ce rendez-vous annuel, introduit en 2012 par l’Agence de l'Union européenne pour la cybersécurité (ENISA), est un dispositif de sensibilisation sous forme d’événements et conférences, qui vise à promouvoir le sujet de la cybersécurité à travers les pays de l’Union européenne. Son but : mieux comprendre les menaces liées à la cybersécurité et mieux les appréhender. En France, l’institution responsable de ce dispositif est le site CyberMalveillance.gouv.fr</w:t>
      </w:r>
      <w:r>
        <w:rPr>
          <w:vertAlign w:val="superscript"/>
        </w:rPr>
        <w:footnoteReference w:id="1"/>
      </w:r>
      <w:r>
        <w:t xml:space="preserve">. </w:t>
      </w:r>
    </w:p>
    <w:p w14:paraId="062E982F" w14:textId="77777777" w:rsidR="00C35EED" w:rsidRDefault="00C54C2F">
      <w:pPr>
        <w:ind w:firstLine="720"/>
      </w:pPr>
      <w:r>
        <w:t>Par définition, la cyberattaque est un « ensemble coordonné d'actions menées dans le cyberespace qui visent des informations ou les systèmes qui les traitent, en portant atteinte à leur disponibilité, à leur intégrité ou à leur confidentialité »</w:t>
      </w:r>
      <w:r>
        <w:rPr>
          <w:vertAlign w:val="superscript"/>
        </w:rPr>
        <w:footnoteReference w:id="2"/>
      </w:r>
      <w:r>
        <w:t xml:space="preserve">.  </w:t>
      </w:r>
    </w:p>
    <w:p w14:paraId="4490F08E" w14:textId="58993785" w:rsidR="00C35EED" w:rsidRDefault="00C54C2F">
      <w:r>
        <w:t>En droit, la cybercriminalité englobe deux types de délits :  celles ciblant directement ce que la loi Godfrain</w:t>
      </w:r>
      <w:r>
        <w:rPr>
          <w:vertAlign w:val="superscript"/>
        </w:rPr>
        <w:footnoteReference w:id="3"/>
      </w:r>
      <w:r>
        <w:t xml:space="preserve">, relative à la fraude numérique, appelle « les systèmes de traitement automatisés de </w:t>
      </w:r>
      <w:proofErr w:type="gramStart"/>
      <w:r>
        <w:t>données»</w:t>
      </w:r>
      <w:proofErr w:type="gramEnd"/>
      <w:r>
        <w:t>, mais aussi celles « ayant “ juste”  le numérique pour vecteur»</w:t>
      </w:r>
      <w:r>
        <w:rPr>
          <w:vertAlign w:val="superscript"/>
        </w:rPr>
        <w:footnoteReference w:id="4"/>
      </w:r>
      <w:r>
        <w:t xml:space="preserve">. Or, « si les cybercriminels sont des maîtres de la manipulation, cela ne signifie pas qu’ils sont tous des </w:t>
      </w:r>
      <w:r>
        <w:lastRenderedPageBreak/>
        <w:t>manipulateurs de la technologie »</w:t>
      </w:r>
      <w:r>
        <w:rPr>
          <w:vertAlign w:val="superscript"/>
        </w:rPr>
        <w:footnoteReference w:id="5"/>
      </w:r>
      <w:r>
        <w:t xml:space="preserve">. Pour mettre en œuvre leur attaque, il arrive qu’ils privilégient un mode opératoire plus simple : établir un lien avec une personne dans le but de récupérer des informations confidentielles à des fins frauduleuses. Pour les cybercriminels, c'est une forme de manipulation. Cette pratique, appelée l'ingénierie sociale, repose sur les interactions sociales plutôt que sur des compétences techniques, et est largement exploitée pour des attaques ciblées et d'envergure, visant à voler des données, ou encore de l’argent. Cette approche vise donc à induire l’Homme en erreur, afin d’obtenir de son manque de vigilance, des données confidentielles ou un accès non autorisé. Il est donc crucial de sensibiliser et de former les individus comme remparts essentiels contre de telles attaques. Parmi les </w:t>
      </w:r>
      <w:r w:rsidR="00707E6C">
        <w:t>méthodes</w:t>
      </w:r>
      <w:r>
        <w:t xml:space="preserve"> les plus </w:t>
      </w:r>
      <w:r w:rsidR="00707E6C">
        <w:t>fréquentes</w:t>
      </w:r>
      <w:r>
        <w:t xml:space="preserve"> d'ingénierie sociale, on compte le </w:t>
      </w:r>
      <w:r>
        <w:rPr>
          <w:i/>
        </w:rPr>
        <w:t>phishing</w:t>
      </w:r>
      <w:ins w:id="47" w:author="Peng Chao WANG" w:date="2024-03-09T13:58:00Z">
        <w:r w:rsidR="00767723">
          <w:rPr>
            <w:rStyle w:val="Appelnotedebasdep"/>
            <w:i/>
          </w:rPr>
          <w:footnoteReference w:id="6"/>
        </w:r>
      </w:ins>
      <w:r>
        <w:t xml:space="preserve">, ou </w:t>
      </w:r>
      <w:r w:rsidR="00707E6C">
        <w:t>hameçonnage</w:t>
      </w:r>
      <w:r>
        <w:t xml:space="preserve">, </w:t>
      </w:r>
      <w:proofErr w:type="gramStart"/>
      <w:r>
        <w:t xml:space="preserve">le </w:t>
      </w:r>
      <w:r>
        <w:rPr>
          <w:i/>
        </w:rPr>
        <w:t>hacking</w:t>
      </w:r>
      <w:proofErr w:type="gramEnd"/>
      <w:r>
        <w:t xml:space="preserve">, ou le </w:t>
      </w:r>
      <w:r>
        <w:rPr>
          <w:i/>
        </w:rPr>
        <w:t>ransomware</w:t>
      </w:r>
      <w:r>
        <w:t xml:space="preserve"> aussi </w:t>
      </w:r>
      <w:r w:rsidR="00707E6C">
        <w:t>appelé</w:t>
      </w:r>
      <w:r>
        <w:t xml:space="preserve">́ </w:t>
      </w:r>
      <w:r w:rsidR="00707E6C">
        <w:t>rançongiciel</w:t>
      </w:r>
      <w:r>
        <w:rPr>
          <w:vertAlign w:val="superscript"/>
        </w:rPr>
        <w:footnoteReference w:id="7"/>
      </w:r>
      <w:r>
        <w:t xml:space="preserve">. </w:t>
      </w:r>
    </w:p>
    <w:p w14:paraId="07695B3F" w14:textId="77777777" w:rsidR="00C35EED" w:rsidRDefault="00C35EED"/>
    <w:p w14:paraId="6FDE2353" w14:textId="77777777" w:rsidR="00C35EED" w:rsidRDefault="00C54C2F">
      <w:pPr>
        <w:ind w:firstLine="720"/>
      </w:pPr>
      <w:r>
        <w:t xml:space="preserve">Dans l’affaire OKTA Entreprise </w:t>
      </w:r>
      <w:r>
        <w:rPr>
          <w:i/>
        </w:rPr>
        <w:t>versus</w:t>
      </w:r>
      <w:r>
        <w:t xml:space="preserve"> le groupe de pirates LAPSUS$, le mode opératoire de ces derniers s’inscrit dans cette méthode de manipulation, qui semble connaître « un emballement tel depuis quelques années seulement, que le nombre de ces infractions dépasse désormais celles des infractions constatées dans le monde physique »</w:t>
      </w:r>
      <w:r>
        <w:rPr>
          <w:vertAlign w:val="superscript"/>
        </w:rPr>
        <w:footnoteReference w:id="8"/>
      </w:r>
      <w:r>
        <w:t>.</w:t>
      </w:r>
    </w:p>
    <w:p w14:paraId="37FE2422" w14:textId="397A367C" w:rsidR="00C35EED" w:rsidRDefault="00C54C2F" w:rsidP="00707E6C">
      <w:pPr>
        <w:pStyle w:val="Titre1"/>
        <w:numPr>
          <w:ilvl w:val="0"/>
          <w:numId w:val="1"/>
        </w:numPr>
        <w:spacing w:after="0"/>
        <w:jc w:val="left"/>
        <w:rPr>
          <w:color w:val="FF0000"/>
        </w:rPr>
      </w:pPr>
      <w:bookmarkStart w:id="70" w:name="_s5ql2xz6qusf" w:colFirst="0" w:colLast="0"/>
      <w:bookmarkEnd w:id="70"/>
      <w:r>
        <w:rPr>
          <w:color w:val="FF0000"/>
        </w:rPr>
        <w:t xml:space="preserve"> Les</w:t>
      </w:r>
      <w:r w:rsidR="00707E6C">
        <w:rPr>
          <w:color w:val="FF0000"/>
        </w:rPr>
        <w:t xml:space="preserve"> </w:t>
      </w:r>
      <w:r>
        <w:rPr>
          <w:color w:val="FF0000"/>
        </w:rPr>
        <w:t xml:space="preserve">faits </w:t>
      </w:r>
      <w:r>
        <w:rPr>
          <w:color w:val="FF0000"/>
        </w:rPr>
        <w:br/>
      </w:r>
    </w:p>
    <w:p w14:paraId="2BBD054B" w14:textId="77777777" w:rsidR="00C35EED" w:rsidRDefault="00C54C2F">
      <w:pPr>
        <w:pStyle w:val="Titre1"/>
        <w:numPr>
          <w:ilvl w:val="0"/>
          <w:numId w:val="2"/>
        </w:numPr>
        <w:spacing w:before="0"/>
      </w:pPr>
      <w:bookmarkStart w:id="71" w:name="_z5w5ihusnosj" w:colFirst="0" w:colLast="0"/>
      <w:bookmarkEnd w:id="71"/>
      <w:r>
        <w:t xml:space="preserve">L’attaque </w:t>
      </w:r>
    </w:p>
    <w:p w14:paraId="0D80D907" w14:textId="77777777" w:rsidR="00C35EED" w:rsidRDefault="00C35EED">
      <w:pPr>
        <w:ind w:left="720"/>
      </w:pPr>
    </w:p>
    <w:p w14:paraId="23129FA9" w14:textId="77777777" w:rsidR="00C35EED" w:rsidRDefault="00C54C2F">
      <w:pPr>
        <w:ind w:firstLine="720"/>
        <w:rPr>
          <w:color w:val="00297A"/>
          <w:highlight w:val="white"/>
        </w:rPr>
      </w:pPr>
      <w:r>
        <w:t xml:space="preserve"> « Fin janvier 2022, </w:t>
      </w:r>
      <w:proofErr w:type="spellStart"/>
      <w:r>
        <w:t>Okta</w:t>
      </w:r>
      <w:proofErr w:type="spellEnd"/>
      <w:r>
        <w:t xml:space="preserve"> a détecté une tentative de compromettre le compte d'un ingénieur de support client tiers travaillant pour l'un de nos sous-traitants. L'affaire a fait l'objet </w:t>
      </w:r>
      <w:r>
        <w:lastRenderedPageBreak/>
        <w:t>d'une enquête et a été maîtrisée par le sous-traitant. Nous pensons que les captures d'écran partagées en ligne sont liées à cet événement de janvier. Sur la base de notre enquête à ce jour, il n'y a aucune preuve d'activité malveillante en cours au-delà de l'activité détectée en janvier »</w:t>
      </w:r>
      <w:r>
        <w:rPr>
          <w:vertAlign w:val="superscript"/>
        </w:rPr>
        <w:footnoteReference w:id="9"/>
      </w:r>
      <w:r>
        <w:t xml:space="preserve">. Ce communiqué, posté par la société </w:t>
      </w:r>
      <w:proofErr w:type="spellStart"/>
      <w:r>
        <w:t>Okta</w:t>
      </w:r>
      <w:proofErr w:type="spellEnd"/>
      <w:r>
        <w:t>, « spécialiste de l’authentification »</w:t>
      </w:r>
      <w:r>
        <w:rPr>
          <w:vertAlign w:val="superscript"/>
        </w:rPr>
        <w:footnoteReference w:id="10"/>
      </w:r>
      <w:r>
        <w:t xml:space="preserve"> le 22 mars 2022, donne quelques éléments sur le déroulé de l’attaque. </w:t>
      </w:r>
    </w:p>
    <w:p w14:paraId="1C83E020" w14:textId="1460BD5C" w:rsidR="00C35EED" w:rsidRDefault="00767723">
      <w:pPr>
        <w:ind w:firstLine="720"/>
        <w:rPr>
          <w:ins w:id="83" w:author="Peng Chao WANG" w:date="2024-03-09T14:04:00Z"/>
        </w:rPr>
      </w:pPr>
      <w:ins w:id="84" w:author="Peng Chao WANG" w:date="2024-03-09T14:00:00Z">
        <w:r w:rsidRPr="00B32F00">
          <w:rPr>
            <w:rFonts w:ascii="Arial" w:hAnsi="Arial" w:cs="Arial"/>
            <w:color w:val="000000"/>
            <w:sz w:val="22"/>
            <w:szCs w:val="22"/>
          </w:rPr>
          <w:t xml:space="preserve">En l’espèce, tout débute le 16 janvier 2022. </w:t>
        </w:r>
        <w:r w:rsidRPr="00B32F00">
          <w:rPr>
            <w:rFonts w:ascii="Arial" w:hAnsi="Arial" w:cs="Arial"/>
            <w:color w:val="000000"/>
            <w:sz w:val="22"/>
            <w:szCs w:val="22"/>
            <w:shd w:val="clear" w:color="auto" w:fill="FFFFFF"/>
          </w:rPr>
          <w:t xml:space="preserve">La société américaine </w:t>
        </w:r>
        <w:proofErr w:type="spellStart"/>
        <w:r w:rsidRPr="00B32F00">
          <w:rPr>
            <w:rFonts w:ascii="Arial" w:hAnsi="Arial" w:cs="Arial"/>
            <w:color w:val="000000"/>
            <w:sz w:val="22"/>
            <w:szCs w:val="22"/>
            <w:shd w:val="clear" w:color="auto" w:fill="FFFFFF"/>
          </w:rPr>
          <w:t>Okta</w:t>
        </w:r>
        <w:proofErr w:type="spellEnd"/>
        <w:r w:rsidRPr="00B32F00">
          <w:rPr>
            <w:rFonts w:ascii="Arial" w:hAnsi="Arial" w:cs="Arial"/>
            <w:color w:val="000000"/>
            <w:sz w:val="22"/>
            <w:szCs w:val="22"/>
            <w:shd w:val="clear" w:color="auto" w:fill="FFFFFF"/>
          </w:rPr>
          <w:t>, spécialiste de la gestion des identités, est piratée via un accès au VPN de Sykes, une filiale acquise en 2021</w:t>
        </w:r>
        <w:r w:rsidRPr="006F3A60">
          <w:rPr>
            <w:rFonts w:ascii="Arial" w:hAnsi="Arial" w:cs="Arial"/>
            <w:color w:val="000000"/>
            <w:sz w:val="22"/>
            <w:szCs w:val="22"/>
            <w:shd w:val="clear" w:color="auto" w:fill="FFFFFF"/>
          </w:rPr>
          <w:t xml:space="preserve"> par </w:t>
        </w:r>
        <w:proofErr w:type="spellStart"/>
        <w:r w:rsidRPr="006F3A60">
          <w:rPr>
            <w:rFonts w:ascii="Arial" w:hAnsi="Arial" w:cs="Arial"/>
            <w:color w:val="000000"/>
            <w:sz w:val="22"/>
            <w:szCs w:val="22"/>
            <w:shd w:val="clear" w:color="auto" w:fill="FFFFFF"/>
          </w:rPr>
          <w:t>Sitel</w:t>
        </w:r>
        <w:proofErr w:type="spellEnd"/>
        <w:r w:rsidRPr="006F3A60">
          <w:rPr>
            <w:rFonts w:ascii="Arial" w:hAnsi="Arial" w:cs="Arial"/>
            <w:color w:val="000000"/>
            <w:sz w:val="22"/>
            <w:szCs w:val="22"/>
            <w:shd w:val="clear" w:color="auto" w:fill="FFFFFF"/>
          </w:rPr>
          <w:t>, une entreprise sous-</w:t>
        </w:r>
        <w:r w:rsidRPr="00B32F00">
          <w:rPr>
            <w:rFonts w:ascii="Arial" w:hAnsi="Arial" w:cs="Arial"/>
            <w:color w:val="000000"/>
            <w:sz w:val="22"/>
            <w:szCs w:val="22"/>
            <w:shd w:val="clear" w:color="auto" w:fill="FFFFFF"/>
          </w:rPr>
          <w:t>traitante d'</w:t>
        </w:r>
        <w:proofErr w:type="spellStart"/>
        <w:r w:rsidRPr="00B32F00">
          <w:rPr>
            <w:rFonts w:ascii="Arial" w:hAnsi="Arial" w:cs="Arial"/>
            <w:color w:val="000000"/>
            <w:sz w:val="22"/>
            <w:szCs w:val="22"/>
            <w:shd w:val="clear" w:color="auto" w:fill="FFFFFF"/>
          </w:rPr>
          <w:t>Okta</w:t>
        </w:r>
        <w:proofErr w:type="spellEnd"/>
        <w:r w:rsidRPr="00B32F00">
          <w:rPr>
            <w:rFonts w:ascii="Arial" w:hAnsi="Arial" w:cs="Arial"/>
            <w:color w:val="000000"/>
            <w:sz w:val="22"/>
            <w:szCs w:val="22"/>
            <w:shd w:val="clear" w:color="auto" w:fill="FFFFFF"/>
          </w:rPr>
          <w:t xml:space="preserve">, qui fournit un service client pour </w:t>
        </w:r>
        <w:proofErr w:type="spellStart"/>
        <w:r w:rsidRPr="00B32F00">
          <w:rPr>
            <w:rFonts w:ascii="Arial" w:hAnsi="Arial" w:cs="Arial"/>
            <w:color w:val="000000"/>
            <w:sz w:val="22"/>
            <w:szCs w:val="22"/>
            <w:shd w:val="clear" w:color="auto" w:fill="FFFFFF"/>
          </w:rPr>
          <w:t>Okta</w:t>
        </w:r>
        <w:proofErr w:type="spellEnd"/>
        <w:r w:rsidRPr="00B32F00">
          <w:rPr>
            <w:rFonts w:ascii="Arial" w:hAnsi="Arial" w:cs="Arial"/>
            <w:color w:val="000000"/>
            <w:sz w:val="22"/>
            <w:szCs w:val="22"/>
            <w:shd w:val="clear" w:color="auto" w:fill="FFFFFF"/>
          </w:rPr>
          <w:t>. Les attaquants ont usurpé les accès d’un utilisateur et les ont employés pour s’authentifier auprès de la passerelle. Une fois à l’intérieur du réseau, ils ont util</w:t>
        </w:r>
        <w:r w:rsidRPr="006F3A60">
          <w:rPr>
            <w:rFonts w:ascii="Arial" w:hAnsi="Arial" w:cs="Arial"/>
            <w:color w:val="000000"/>
            <w:sz w:val="22"/>
            <w:szCs w:val="22"/>
            <w:shd w:val="clear" w:color="auto" w:fill="FFFFFF"/>
          </w:rPr>
          <w:t>isé des méthodes d’exploitation et de rebond</w:t>
        </w:r>
        <w:r w:rsidRPr="00B32F00">
          <w:rPr>
            <w:rFonts w:ascii="Arial" w:hAnsi="Arial" w:cs="Arial"/>
            <w:color w:val="000000"/>
            <w:sz w:val="22"/>
            <w:szCs w:val="22"/>
            <w:shd w:val="clear" w:color="auto" w:fill="FFFFFF"/>
          </w:rPr>
          <w:t xml:space="preserve"> classiques pour créer un compte administrateur et persister au sein du système d’information.</w:t>
        </w:r>
      </w:ins>
      <w:del w:id="85" w:author="Peng Chao WANG" w:date="2024-03-09T14:00:00Z">
        <w:r w:rsidR="00C54C2F" w:rsidDel="00767723">
          <w:delText>En l’espèce, tout débute le 16 janvier 2022. Un agent étranger procède à une intrusion sur le poste de travail d’un employé de Sitel, sous-traitant d’Okta, « via une passerelle VPN sur un ancien système réseau appartenant à Sykes, une société de service client travaillant pour Okta que Sitel a racheté en 2021</w:delText>
        </w:r>
      </w:del>
      <w:r w:rsidR="00C54C2F">
        <w:t xml:space="preserve">. Dans le cadre de cette compromission, les pirates ont pu accéder à un tableur contenant des mots de passe de comptes administrateur de domaines compilés par un salarié depuis le gestionnaire de mots de passe </w:t>
      </w:r>
      <w:proofErr w:type="spellStart"/>
      <w:r w:rsidR="00C54C2F">
        <w:t>LastPass</w:t>
      </w:r>
      <w:proofErr w:type="spellEnd"/>
      <w:r w:rsidR="00C54C2F">
        <w:t xml:space="preserve"> dans un fichier dénommé</w:t>
      </w:r>
      <w:r w:rsidR="00C54C2F">
        <w:rPr>
          <w:i/>
        </w:rPr>
        <w:t xml:space="preserve"> “DomAdmins-LastPass.xls</w:t>
      </w:r>
      <w:r w:rsidR="00C54C2F">
        <w:t>”. »</w:t>
      </w:r>
      <w:r w:rsidR="00C54C2F">
        <w:rPr>
          <w:vertAlign w:val="superscript"/>
        </w:rPr>
        <w:footnoteReference w:id="11"/>
      </w:r>
      <w:r w:rsidR="00C54C2F">
        <w:t>. De ce fait, ayant possession de ces comptes administrateurs, les pirates ont pu obtenir, à distance, « des captures d'écran et contrôler l’ordinateur via la session RDP</w:t>
      </w:r>
      <w:ins w:id="90" w:author="Peng Chao WANG" w:date="2024-03-09T14:01:00Z">
        <w:r>
          <w:rPr>
            <w:rStyle w:val="Appelnotedebasdep"/>
          </w:rPr>
          <w:footnoteReference w:id="12"/>
        </w:r>
      </w:ins>
      <w:r w:rsidR="00C54C2F">
        <w:t xml:space="preserve"> »</w:t>
      </w:r>
      <w:r w:rsidR="00C54C2F">
        <w:rPr>
          <w:vertAlign w:val="superscript"/>
        </w:rPr>
        <w:footnoteReference w:id="13"/>
      </w:r>
      <w:r w:rsidR="00C54C2F">
        <w:t xml:space="preserve">. Une fois l’accès au système informatique effectif, l’attaquant, « a été en mesure de créer un nouveau compte utilisateur Sykes et l’ajouter à un </w:t>
      </w:r>
      <w:r w:rsidR="00C54C2F">
        <w:lastRenderedPageBreak/>
        <w:t xml:space="preserve">groupe d’admin ayant un accès élargi au réseau </w:t>
      </w:r>
      <w:proofErr w:type="spellStart"/>
      <w:r w:rsidR="00C54C2F">
        <w:t>Sitel</w:t>
      </w:r>
      <w:proofErr w:type="spellEnd"/>
      <w:r w:rsidR="00C54C2F">
        <w:t xml:space="preserve"> de façon à y injecter un backdoor</w:t>
      </w:r>
      <w:ins w:id="96" w:author="Peng Chao WANG" w:date="2024-03-09T14:03:00Z">
        <w:r>
          <w:rPr>
            <w:rStyle w:val="Appelnotedebasdep"/>
          </w:rPr>
          <w:footnoteReference w:id="14"/>
        </w:r>
      </w:ins>
      <w:r w:rsidR="00C54C2F">
        <w:t xml:space="preserve"> »</w:t>
      </w:r>
      <w:r w:rsidR="00C54C2F">
        <w:rPr>
          <w:vertAlign w:val="superscript"/>
        </w:rPr>
        <w:footnoteReference w:id="15"/>
      </w:r>
      <w:r w:rsidR="00C54C2F">
        <w:t xml:space="preserve">. Dès lors, le lien avec la société OKTA a rapidement pu être établi : le 20 janvier 2022, </w:t>
      </w:r>
      <w:proofErr w:type="spellStart"/>
      <w:r w:rsidR="00C54C2F">
        <w:t>Okta</w:t>
      </w:r>
      <w:proofErr w:type="spellEnd"/>
      <w:r w:rsidR="00C54C2F">
        <w:t xml:space="preserve"> a constaté une tentative d'accès au service, d’un compte </w:t>
      </w:r>
      <w:proofErr w:type="spellStart"/>
      <w:r w:rsidR="00C54C2F">
        <w:t>Okta</w:t>
      </w:r>
      <w:proofErr w:type="spellEnd"/>
      <w:r w:rsidR="00C54C2F">
        <w:t xml:space="preserve">, appartenant à un employé de </w:t>
      </w:r>
      <w:proofErr w:type="spellStart"/>
      <w:r w:rsidR="00C54C2F">
        <w:t>Sitel</w:t>
      </w:r>
      <w:proofErr w:type="spellEnd"/>
      <w:r w:rsidR="00C54C2F">
        <w:t xml:space="preserve"> dont la localisation était anormale</w:t>
      </w:r>
      <w:r w:rsidR="00C54C2F">
        <w:rPr>
          <w:vertAlign w:val="superscript"/>
        </w:rPr>
        <w:footnoteReference w:id="16"/>
      </w:r>
      <w:r w:rsidR="00C54C2F">
        <w:t xml:space="preserve"> . Cette activité a été détectée et bloquée par </w:t>
      </w:r>
      <w:proofErr w:type="spellStart"/>
      <w:r w:rsidR="00C54C2F">
        <w:t>Okta</w:t>
      </w:r>
      <w:proofErr w:type="spellEnd"/>
      <w:r w:rsidR="00C54C2F">
        <w:t xml:space="preserve">, qui en a rapidement informé </w:t>
      </w:r>
      <w:proofErr w:type="spellStart"/>
      <w:r w:rsidR="00C54C2F">
        <w:t>Sitel</w:t>
      </w:r>
      <w:proofErr w:type="spellEnd"/>
      <w:r w:rsidR="00C54C2F">
        <w:rPr>
          <w:vertAlign w:val="superscript"/>
        </w:rPr>
        <w:footnoteReference w:id="17"/>
      </w:r>
      <w:r w:rsidR="00C54C2F">
        <w:t xml:space="preserve">. Plus tard dans la journée, </w:t>
      </w:r>
      <w:proofErr w:type="spellStart"/>
      <w:r w:rsidR="00C54C2F">
        <w:rPr>
          <w:i/>
        </w:rPr>
        <w:t>Okta</w:t>
      </w:r>
      <w:proofErr w:type="spellEnd"/>
      <w:r w:rsidR="00C54C2F">
        <w:rPr>
          <w:i/>
        </w:rPr>
        <w:t xml:space="preserve"> Security</w:t>
      </w:r>
      <w:r w:rsidR="00C54C2F">
        <w:t xml:space="preserve"> commence à enquêter sur cet événement et l'élève au rang d’incident de sécurité. Puis, pour favoriser les chances de contenir le compte de l’utilisateur, le Service Desk </w:t>
      </w:r>
      <w:proofErr w:type="spellStart"/>
      <w:r w:rsidR="00C54C2F">
        <w:t>Okta</w:t>
      </w:r>
      <w:proofErr w:type="spellEnd"/>
      <w:r w:rsidR="00C54C2F">
        <w:t xml:space="preserve"> est sollicité, tout comme le service d'assistance </w:t>
      </w:r>
      <w:proofErr w:type="spellStart"/>
      <w:r w:rsidR="00C54C2F">
        <w:t>Okta</w:t>
      </w:r>
      <w:proofErr w:type="spellEnd"/>
      <w:r w:rsidR="00C54C2F">
        <w:t>, qui a mis fin aux sessions de l'utilisateur et a suspendu le compte jusqu'à ce que la cause première de l'activité suspecte puisse être identifiée et corrigée</w:t>
      </w:r>
      <w:r w:rsidR="00C54C2F">
        <w:rPr>
          <w:vertAlign w:val="superscript"/>
        </w:rPr>
        <w:footnoteReference w:id="18"/>
      </w:r>
      <w:r w:rsidR="00C54C2F">
        <w:t xml:space="preserve">. Le 17 mars 2022, </w:t>
      </w:r>
      <w:proofErr w:type="spellStart"/>
      <w:r w:rsidR="00C54C2F">
        <w:t>Okta</w:t>
      </w:r>
      <w:proofErr w:type="spellEnd"/>
      <w:r w:rsidR="00C54C2F">
        <w:t xml:space="preserve"> reçoit un premier rapport sommaire de </w:t>
      </w:r>
      <w:proofErr w:type="spellStart"/>
      <w:r w:rsidR="00C54C2F">
        <w:t>Sitel</w:t>
      </w:r>
      <w:proofErr w:type="spellEnd"/>
      <w:r w:rsidR="00C54C2F">
        <w:t xml:space="preserve"> sur l’incident, que celle-ci avait commandé à Mendiant, une entreprise spécialisée dans la cybersécurité</w:t>
      </w:r>
      <w:r w:rsidR="00C54C2F">
        <w:rPr>
          <w:vertAlign w:val="superscript"/>
        </w:rPr>
        <w:footnoteReference w:id="19"/>
      </w:r>
      <w:r w:rsidR="00C54C2F">
        <w:t xml:space="preserve">. Cinq jours plus tard, dans la nuit, des captures d'écran sont partagées en ligne par un groupe connu de pirates, Lapsus$, permettant alors à </w:t>
      </w:r>
      <w:proofErr w:type="spellStart"/>
      <w:r w:rsidR="00C54C2F">
        <w:t>Okta</w:t>
      </w:r>
      <w:proofErr w:type="spellEnd"/>
      <w:r w:rsidR="00C54C2F">
        <w:t xml:space="preserve"> de déterminer que les captures d'écran étaient liées à l’incident de janvier chez </w:t>
      </w:r>
      <w:proofErr w:type="spellStart"/>
      <w:r w:rsidR="00C54C2F">
        <w:t>Sitel</w:t>
      </w:r>
      <w:proofErr w:type="spellEnd"/>
      <w:r w:rsidR="00C54C2F">
        <w:t xml:space="preserve">, et ainsi, mettre un nom sur les auteurs de l’attaque. </w:t>
      </w:r>
    </w:p>
    <w:p w14:paraId="5E4D1BC8" w14:textId="7138CF42" w:rsidR="00767723" w:rsidRDefault="00767723">
      <w:pPr>
        <w:ind w:firstLine="720"/>
      </w:pPr>
      <w:commentRangeStart w:id="107"/>
      <w:ins w:id="108" w:author="Peng Chao WANG" w:date="2024-03-09T14:04:00Z">
        <w:r>
          <w:rPr>
            <w:rFonts w:ascii="Arial" w:hAnsi="Arial" w:cs="Arial"/>
            <w:noProof/>
            <w:color w:val="000000"/>
            <w:sz w:val="22"/>
            <w:szCs w:val="22"/>
            <w:bdr w:val="none" w:sz="0" w:space="0" w:color="auto" w:frame="1"/>
            <w:lang w:val="fr-FR"/>
          </w:rPr>
          <w:lastRenderedPageBreak/>
          <w:drawing>
            <wp:inline distT="0" distB="0" distL="0" distR="0" wp14:anchorId="2B74050C" wp14:editId="5EB30901">
              <wp:extent cx="5733415" cy="3473450"/>
              <wp:effectExtent l="0" t="0" r="635" b="0"/>
              <wp:docPr id="2" name="Image 2" descr="https://lh7-us.googleusercontent.com/rOSeKok5ufk8K3eHZpz68xBx_jUfqLlIWBVNXbvME7SSqITJmzjSL-azU1v9_NIzXePH1VNaCoxeky9zMCd-ZwG5Wt5GqsjaFxEpgjShEq1RN7FFWCJn-wIXV1_RcnoNvKo2vAg2IKrke_nRuz8HYd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rOSeKok5ufk8K3eHZpz68xBx_jUfqLlIWBVNXbvME7SSqITJmzjSL-azU1v9_NIzXePH1VNaCoxeky9zMCd-ZwG5Wt5GqsjaFxEpgjShEq1RN7FFWCJn-wIXV1_RcnoNvKo2vAg2IKrke_nRuz8HY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473450"/>
                      </a:xfrm>
                      <a:prstGeom prst="rect">
                        <a:avLst/>
                      </a:prstGeom>
                      <a:noFill/>
                      <a:ln>
                        <a:noFill/>
                      </a:ln>
                    </pic:spPr>
                  </pic:pic>
                </a:graphicData>
              </a:graphic>
            </wp:inline>
          </w:drawing>
        </w:r>
      </w:ins>
      <w:commentRangeEnd w:id="107"/>
      <w:ins w:id="109" w:author="Peng Chao WANG" w:date="2024-03-09T14:16:00Z">
        <w:r w:rsidR="003E56D8">
          <w:rPr>
            <w:rStyle w:val="Marquedecommentaire"/>
          </w:rPr>
          <w:commentReference w:id="107"/>
        </w:r>
      </w:ins>
    </w:p>
    <w:p w14:paraId="0A39FB47" w14:textId="77777777" w:rsidR="00C35EED" w:rsidRDefault="00C54C2F">
      <w:r>
        <w:t xml:space="preserve">Pour terminer, </w:t>
      </w:r>
      <w:proofErr w:type="spellStart"/>
      <w:r>
        <w:t>Okta</w:t>
      </w:r>
      <w:proofErr w:type="spellEnd"/>
      <w:r>
        <w:t xml:space="preserve"> reçoit le rapport d'enquête final complet de </w:t>
      </w:r>
      <w:proofErr w:type="spellStart"/>
      <w:r>
        <w:t>Sitel</w:t>
      </w:r>
      <w:proofErr w:type="spellEnd"/>
      <w:r>
        <w:t>, le 22 mars 2022, dans la journée</w:t>
      </w:r>
      <w:r>
        <w:rPr>
          <w:vertAlign w:val="superscript"/>
        </w:rPr>
        <w:footnoteReference w:id="20"/>
      </w:r>
      <w:r>
        <w:t xml:space="preserve">. Ce n’est que le 25 janvier 2022, que </w:t>
      </w:r>
      <w:proofErr w:type="spellStart"/>
      <w:r>
        <w:t>Sitel</w:t>
      </w:r>
      <w:proofErr w:type="spellEnd"/>
      <w:r>
        <w:t xml:space="preserve"> effectue officiellement « une communication auprès de ses clients - dont </w:t>
      </w:r>
      <w:proofErr w:type="spellStart"/>
      <w:r>
        <w:t>Okta</w:t>
      </w:r>
      <w:proofErr w:type="spellEnd"/>
      <w:r>
        <w:t xml:space="preserve"> - sur cet incident » </w:t>
      </w:r>
      <w:r>
        <w:rPr>
          <w:vertAlign w:val="superscript"/>
        </w:rPr>
        <w:footnoteReference w:id="21"/>
      </w:r>
      <w:r>
        <w:t>.</w:t>
      </w:r>
    </w:p>
    <w:p w14:paraId="6D69897D" w14:textId="5CC4E0F6" w:rsidR="00C35EED" w:rsidRDefault="00C54C2F">
      <w:pPr>
        <w:ind w:firstLine="720"/>
      </w:pPr>
      <w:r>
        <w:t xml:space="preserve">Même si les spécificités sur l'installation du logiciel malveillant dans le réseau de </w:t>
      </w:r>
      <w:proofErr w:type="spellStart"/>
      <w:r>
        <w:t>Sitel</w:t>
      </w:r>
      <w:proofErr w:type="spellEnd"/>
      <w:r>
        <w:t xml:space="preserve">, puis de Sykes et son cheminement jusqu'à </w:t>
      </w:r>
      <w:proofErr w:type="spellStart"/>
      <w:r>
        <w:t>Okta</w:t>
      </w:r>
      <w:proofErr w:type="spellEnd"/>
      <w:r>
        <w:t xml:space="preserve"> n'ont pas été officiellement divulguées au public, le mode opératoire habituel du groupe de pirate Lapsus$, retrouvé en l’espèce, confirme que l'intrusion d’origine a été le résultat d’une ingénierie sociale : pour intégrer un poste de travail, son propriétaire a probablement donné son autorisation, cédant alors à la manipulation des </w:t>
      </w:r>
      <w:r>
        <w:rPr>
          <w:i/>
        </w:rPr>
        <w:t>hackers</w:t>
      </w:r>
      <w:r>
        <w:t xml:space="preserve">. De plus, s’agissant </w:t>
      </w:r>
      <w:r w:rsidR="00707E6C">
        <w:t>des captures</w:t>
      </w:r>
      <w:r>
        <w:t xml:space="preserve"> d'écran publiées par Lapsus$,</w:t>
      </w:r>
      <w:r w:rsidR="00707E6C">
        <w:t xml:space="preserve"> « des</w:t>
      </w:r>
      <w:r>
        <w:t xml:space="preserve"> experts en cybersécurité ont confirmé leur vraisemblance à </w:t>
      </w:r>
      <w:proofErr w:type="gramStart"/>
      <w:r>
        <w:t>Reuters»</w:t>
      </w:r>
      <w:proofErr w:type="gramEnd"/>
      <w:r>
        <w:rPr>
          <w:vertAlign w:val="superscript"/>
        </w:rPr>
        <w:footnoteReference w:id="22"/>
      </w:r>
      <w:r>
        <w:t>, une agence de presse anglaise. D’autres expertises permettent d’affirmer que « pour l’attaque d’</w:t>
      </w:r>
      <w:proofErr w:type="spellStart"/>
      <w:r>
        <w:t>Okta</w:t>
      </w:r>
      <w:proofErr w:type="spellEnd"/>
      <w:r>
        <w:t xml:space="preserve">, ses membres se sont rapprochés d’un tiers, agent de support technique, qui avait des droit d’accès privilégiés à certains systèmes </w:t>
      </w:r>
      <w:proofErr w:type="spellStart"/>
      <w:r>
        <w:t>Okta</w:t>
      </w:r>
      <w:proofErr w:type="spellEnd"/>
      <w:r>
        <w:t xml:space="preserve"> (...) Mais l’une des tactiques privilégiées du groupe consiste à </w:t>
      </w:r>
      <w:r>
        <w:lastRenderedPageBreak/>
        <w:t>corrompre des salariés de grands groupes, payés pour faire tourner des outils d’accès à distance ou révéler des identifiants</w:t>
      </w:r>
      <w:proofErr w:type="gramStart"/>
      <w:r>
        <w:t>.»</w:t>
      </w:r>
      <w:proofErr w:type="gramEnd"/>
      <w:r>
        <w:rPr>
          <w:vertAlign w:val="superscript"/>
        </w:rPr>
        <w:footnoteReference w:id="23"/>
      </w:r>
      <w:r>
        <w:t xml:space="preserve"> </w:t>
      </w:r>
    </w:p>
    <w:p w14:paraId="04CC712E" w14:textId="2EEB8AC9" w:rsidR="00C35EED" w:rsidRDefault="00C54C2F">
      <w:r>
        <w:t xml:space="preserve">Le peu d’informations fournies par </w:t>
      </w:r>
      <w:proofErr w:type="spellStart"/>
      <w:r>
        <w:t>Okta</w:t>
      </w:r>
      <w:proofErr w:type="spellEnd"/>
      <w:r>
        <w:t xml:space="preserve"> et son silence au moment de la survenance des faits, ne permettent pas d’affirmer l’une ou l’autre de ces hypothèses. Pour autant, il est indéniable que ce procédé s’inscrit dans l’une des tactiques favorites du groupe de pirates, à </w:t>
      </w:r>
      <w:proofErr w:type="gramStart"/>
      <w:r w:rsidR="00707E6C">
        <w:t xml:space="preserve">savoir,  </w:t>
      </w:r>
      <w:r>
        <w:t xml:space="preserve"> </w:t>
      </w:r>
      <w:proofErr w:type="gramEnd"/>
      <w:r>
        <w:t xml:space="preserve">    </w:t>
      </w:r>
      <w:r w:rsidR="00707E6C">
        <w:t xml:space="preserve">        </w:t>
      </w:r>
      <w:r>
        <w:t xml:space="preserve">« l'accès aux comptes personnels des employés des organisations cibles» </w:t>
      </w:r>
      <w:r>
        <w:rPr>
          <w:vertAlign w:val="superscript"/>
        </w:rPr>
        <w:footnoteReference w:id="24"/>
      </w:r>
      <w:r>
        <w:t>.</w:t>
      </w:r>
    </w:p>
    <w:p w14:paraId="321EB36D" w14:textId="156D62BA" w:rsidR="00C35EED" w:rsidRDefault="00C54C2F">
      <w:pPr>
        <w:ind w:firstLine="720"/>
      </w:pPr>
      <w:r>
        <w:t xml:space="preserve">En effet, ce </w:t>
      </w:r>
      <w:r>
        <w:rPr>
          <w:i/>
        </w:rPr>
        <w:t>modus operand</w:t>
      </w:r>
      <w:r>
        <w:t>i</w:t>
      </w:r>
      <w:r>
        <w:rPr>
          <w:vertAlign w:val="superscript"/>
        </w:rPr>
        <w:footnoteReference w:id="25"/>
      </w:r>
      <w:r>
        <w:t xml:space="preserve"> s’avère donc très dangereux et intrusif : « ces tactiques comprennent l'ingénierie sociale par téléphone, l'échange de cartes SIM pour faciliter la prise de contrôle des comptes, l'accès aux comptes de messagerie personnels des employés des organisations cibles, le paiement d'employés, de fournisseurs ou de partenaires commerciaux des organisations cibles pour l'accès aux informations d'identification et l'approbation de l'authentification multifactorielle (MFA</w:t>
      </w:r>
      <w:ins w:id="119" w:author="Peng Chao WANG" w:date="2024-03-09T14:05:00Z">
        <w:r w:rsidR="00767723">
          <w:rPr>
            <w:rStyle w:val="Appelnotedebasdep"/>
          </w:rPr>
          <w:footnoteReference w:id="26"/>
        </w:r>
      </w:ins>
      <w:r>
        <w:t>), et l'intrusion dans les appels de communication de crise en cours de leurs cibles »</w:t>
      </w:r>
      <w:r>
        <w:rPr>
          <w:vertAlign w:val="superscript"/>
        </w:rPr>
        <w:footnoteReference w:id="27"/>
      </w:r>
      <w:r>
        <w:t xml:space="preserve">. Les « 18.000 </w:t>
      </w:r>
      <w:r w:rsidR="00707E6C">
        <w:t>clients »</w:t>
      </w:r>
      <w:r>
        <w:rPr>
          <w:vertAlign w:val="superscript"/>
        </w:rPr>
        <w:footnoteReference w:id="28"/>
      </w:r>
      <w:r>
        <w:t xml:space="preserve"> revendiqués par </w:t>
      </w:r>
      <w:proofErr w:type="spellStart"/>
      <w:r>
        <w:t>Okta</w:t>
      </w:r>
      <w:proofErr w:type="spellEnd"/>
      <w:r>
        <w:t>, devront donc, probablement renforcer leur vigilance en attendant des clarifications sur les éventuelles données auxquelles les cybercriminels auraient pu accéder</w:t>
      </w:r>
      <w:r>
        <w:rPr>
          <w:vertAlign w:val="superscript"/>
        </w:rPr>
        <w:footnoteReference w:id="29"/>
      </w:r>
      <w:r>
        <w:t>.</w:t>
      </w:r>
    </w:p>
    <w:p w14:paraId="5ED61B89" w14:textId="77777777" w:rsidR="00C35EED" w:rsidRDefault="00C54C2F">
      <w:r>
        <w:t>Une chose est sûre, l’attaquant visait spécifiquement les clients d’</w:t>
      </w:r>
      <w:proofErr w:type="spellStart"/>
      <w:r>
        <w:t>Okta</w:t>
      </w:r>
      <w:proofErr w:type="spellEnd"/>
      <w:r>
        <w:t xml:space="preserve">, puisque « LAPSUS$ a diffusé les captures d'écran (messagerie Slack et </w:t>
      </w:r>
      <w:proofErr w:type="spellStart"/>
      <w:r>
        <w:t>ticketing</w:t>
      </w:r>
      <w:proofErr w:type="spellEnd"/>
      <w:r>
        <w:t xml:space="preserve"> interne) sur son canal </w:t>
      </w:r>
      <w:proofErr w:type="spellStart"/>
      <w:r>
        <w:t>Telegram</w:t>
      </w:r>
      <w:proofErr w:type="spellEnd"/>
      <w:r>
        <w:t xml:space="preserve">. Un message accompagnant les captures d'écran mentionne que les pirates s'intéressent </w:t>
      </w:r>
      <w:r>
        <w:lastRenderedPageBreak/>
        <w:t xml:space="preserve">UNIQUEMENT (aux) clients </w:t>
      </w:r>
      <w:proofErr w:type="gramStart"/>
      <w:r>
        <w:t>d'</w:t>
      </w:r>
      <w:proofErr w:type="spellStart"/>
      <w:r>
        <w:t>Okta</w:t>
      </w:r>
      <w:proofErr w:type="spellEnd"/>
      <w:r>
        <w:t>»</w:t>
      </w:r>
      <w:proofErr w:type="gramEnd"/>
      <w:r>
        <w:rPr>
          <w:vertAlign w:val="superscript"/>
        </w:rPr>
        <w:footnoteReference w:id="30"/>
      </w:r>
      <w:r>
        <w:t xml:space="preserve">, mais pour autant, l'attaque s’est faite initialement par le poste de travail d’un employé </w:t>
      </w:r>
      <w:proofErr w:type="spellStart"/>
      <w:r>
        <w:t>Sitel</w:t>
      </w:r>
      <w:proofErr w:type="spellEnd"/>
      <w:r>
        <w:t xml:space="preserve">, et non </w:t>
      </w:r>
      <w:proofErr w:type="spellStart"/>
      <w:r>
        <w:t>Okta</w:t>
      </w:r>
      <w:proofErr w:type="spellEnd"/>
      <w:r>
        <w:t xml:space="preserve">. </w:t>
      </w:r>
    </w:p>
    <w:p w14:paraId="56EB46C9" w14:textId="77777777" w:rsidR="00C35EED" w:rsidRDefault="00C54C2F">
      <w:pPr>
        <w:pStyle w:val="Titre1"/>
        <w:numPr>
          <w:ilvl w:val="0"/>
          <w:numId w:val="2"/>
        </w:numPr>
        <w:rPr>
          <w:u w:val="none"/>
        </w:rPr>
      </w:pPr>
      <w:bookmarkStart w:id="136" w:name="_cq9nqd4jpz73" w:colFirst="0" w:colLast="0"/>
      <w:bookmarkEnd w:id="136"/>
      <w:r>
        <w:t xml:space="preserve">Une attaque par rebond. </w:t>
      </w:r>
    </w:p>
    <w:p w14:paraId="1B077C11" w14:textId="77777777" w:rsidR="00C35EED" w:rsidRDefault="00C35EED">
      <w:pPr>
        <w:ind w:left="720"/>
        <w:rPr>
          <w:b/>
          <w:u w:val="single"/>
        </w:rPr>
      </w:pPr>
    </w:p>
    <w:p w14:paraId="092F5300" w14:textId="7E26EED5" w:rsidR="00C35EED" w:rsidRDefault="00C54C2F">
      <w:r>
        <w:t>Les entreprises sont de plus en plus préoccupées par les cybermenaces au sein ou à travers de leur chaîne d'approvisionnement. En 2021, les experts en sécurité informatique ont constaté une augmentation de 15,1 % des cyberattaques et des violations de données par rapport à 2020</w:t>
      </w:r>
      <w:r>
        <w:rPr>
          <w:vertAlign w:val="superscript"/>
        </w:rPr>
        <w:footnoteReference w:id="31"/>
      </w:r>
      <w:r>
        <w:t xml:space="preserve">. Cette évolution devrait perdurer, « en raison des tendances florissantes telles que l’industrie 4.0 ou la numérisation des processus, adoptées par les entreprises à l’échelle </w:t>
      </w:r>
      <w:proofErr w:type="gramStart"/>
      <w:r w:rsidR="00707E6C">
        <w:t>globale»</w:t>
      </w:r>
      <w:proofErr w:type="gramEnd"/>
      <w:r>
        <w:t xml:space="preserve"> </w:t>
      </w:r>
      <w:r>
        <w:rPr>
          <w:vertAlign w:val="superscript"/>
        </w:rPr>
        <w:footnoteReference w:id="32"/>
      </w:r>
      <w:r>
        <w:t>. Par conséquent, les industries et les gouvernements du monde entier doivent aborder ce risque avec prudence, en veillant à mettre en place des solutions et des stratégies pour renforcer la sécurité et la résilience de l'ensemble de leur chaîne d'approvisionnement</w:t>
      </w:r>
      <w:r>
        <w:rPr>
          <w:vertAlign w:val="superscript"/>
        </w:rPr>
        <w:footnoteReference w:id="33"/>
      </w:r>
      <w:r>
        <w:t>.</w:t>
      </w:r>
    </w:p>
    <w:p w14:paraId="778FCAAA" w14:textId="2A14B261" w:rsidR="00C35EED" w:rsidRDefault="00C54C2F">
      <w:r>
        <w:t>L’affaire d’</w:t>
      </w:r>
      <w:proofErr w:type="spellStart"/>
      <w:r>
        <w:t>Okta</w:t>
      </w:r>
      <w:proofErr w:type="spellEnd"/>
      <w:r>
        <w:t xml:space="preserve">, pousse à un questionnement intéressant sur les conséquences d’une attaque passant d’abord par un sous-traitant, qui a souvent la qualité de fournisseur d’identité. Pour rappel, les cybercriminels, en l’espèce, ont intégré le système de la société, via un accès au VPN de Sykes, société détenue par </w:t>
      </w:r>
      <w:proofErr w:type="spellStart"/>
      <w:r>
        <w:t>Sitel</w:t>
      </w:r>
      <w:proofErr w:type="spellEnd"/>
      <w:r>
        <w:rPr>
          <w:vertAlign w:val="superscript"/>
        </w:rPr>
        <w:footnoteReference w:id="34"/>
      </w:r>
      <w:r>
        <w:t>, mais ont spécifié leur intérêt exclusif pour les clients d’</w:t>
      </w:r>
      <w:proofErr w:type="spellStart"/>
      <w:r>
        <w:t>Okta</w:t>
      </w:r>
      <w:proofErr w:type="spellEnd"/>
      <w:r>
        <w:t>, confirmant ainsi une « attaque par rebond »</w:t>
      </w:r>
      <w:r>
        <w:rPr>
          <w:vertAlign w:val="superscript"/>
        </w:rPr>
        <w:footnoteReference w:id="35"/>
      </w:r>
      <w:r>
        <w:t xml:space="preserve">. Il est donc évident, que « les fournisseurs et les vendeurs ont souvent des privilèges d’accès étendus aux réseaux, aux données et aux applications des clients. Cela en fait une première étape attrayante pour les pirates pour infiltrer </w:t>
      </w:r>
      <w:r>
        <w:lastRenderedPageBreak/>
        <w:t>les organisations cibles. Une fois à l’intérieur des systèmes d’un fournisseur ou d’un vendeur, les attaquants peuvent utiliser des voies d’accès de confiance pour se déplacer latéralement et compromettre discrètement les clients en aval. Comme cet accès provient d’un tiers légitime, il peut plus facilement échapper aux contrôles de sécurité</w:t>
      </w:r>
      <w:r w:rsidR="00707E6C">
        <w:t xml:space="preserve"> </w:t>
      </w:r>
      <w:r>
        <w:t>»</w:t>
      </w:r>
      <w:r>
        <w:rPr>
          <w:vertAlign w:val="superscript"/>
        </w:rPr>
        <w:footnoteReference w:id="36"/>
      </w:r>
      <w:r>
        <w:t xml:space="preserve">. Le risque est donc d'autant plus accru lorsque la cible initiale est un utilisateur légitime, et « la méthode par défaut pour les connecter a souvent été les réseaux privés virtuels (VPN). Le VPN repose sur des contrôles de sécurité de base : mots de passe et MFA. Mais ce n’est pas parce qu’une personne a saisi le bon nom d’utilisateur et peut produire un </w:t>
      </w:r>
      <w:proofErr w:type="spellStart"/>
      <w:r>
        <w:t>token</w:t>
      </w:r>
      <w:proofErr w:type="spellEnd"/>
      <w:ins w:id="137" w:author="Peng Chao WANG" w:date="2024-03-09T14:06:00Z">
        <w:r w:rsidR="00767723">
          <w:rPr>
            <w:rStyle w:val="Appelnotedebasdep"/>
          </w:rPr>
          <w:footnoteReference w:id="37"/>
        </w:r>
      </w:ins>
      <w:r>
        <w:t xml:space="preserve"> MFA qu’elle est légitime. Sans télémétrie supplémentaire, telle que l’analyse du comportement de l’utilisateur, les organisations n’ont aucun moyen de savoir si un compte a été compromis. Étant donné que les hackers n’ont qu’à passer le processus de connexion pour compromettre une infrastructure, l’ingénierie sociale est devenue très efficace</w:t>
      </w:r>
      <w:r w:rsidR="00707E6C">
        <w:t xml:space="preserve"> </w:t>
      </w:r>
      <w:r>
        <w:t xml:space="preserve">» </w:t>
      </w:r>
      <w:r>
        <w:rPr>
          <w:vertAlign w:val="superscript"/>
        </w:rPr>
        <w:footnoteReference w:id="38"/>
      </w:r>
      <w:r>
        <w:t>.</w:t>
      </w:r>
    </w:p>
    <w:p w14:paraId="625EC747" w14:textId="3E08B813" w:rsidR="00C35EED" w:rsidRDefault="00C54C2F" w:rsidP="00707E6C">
      <w:pPr>
        <w:ind w:firstLine="720"/>
      </w:pPr>
      <w:r>
        <w:t>Les clients d’</w:t>
      </w:r>
      <w:proofErr w:type="spellStart"/>
      <w:r>
        <w:t>Okta</w:t>
      </w:r>
      <w:proofErr w:type="spellEnd"/>
      <w:r>
        <w:t xml:space="preserve">, ont naturellement voulu savoir qui était ce fournisseur de service tiers, intermédiaire de la cyberattaque. Sur son site officiel, </w:t>
      </w:r>
      <w:proofErr w:type="spellStart"/>
      <w:r>
        <w:t>Okta</w:t>
      </w:r>
      <w:proofErr w:type="spellEnd"/>
      <w:r>
        <w:t xml:space="preserve"> répond simplement que</w:t>
      </w:r>
      <w:proofErr w:type="gramStart"/>
      <w:r w:rsidR="00707E6C">
        <w:t xml:space="preserve"> </w:t>
      </w:r>
      <w:r>
        <w:t>«Sykes</w:t>
      </w:r>
      <w:proofErr w:type="gramEnd"/>
      <w:r>
        <w:t xml:space="preserve"> </w:t>
      </w:r>
      <w:proofErr w:type="spellStart"/>
      <w:r>
        <w:t>Enterprises</w:t>
      </w:r>
      <w:proofErr w:type="spellEnd"/>
      <w:r>
        <w:t xml:space="preserve">, Inc. (qui a été acquis par </w:t>
      </w:r>
      <w:proofErr w:type="spellStart"/>
      <w:r>
        <w:t>Sitel</w:t>
      </w:r>
      <w:proofErr w:type="spellEnd"/>
      <w:r>
        <w:t xml:space="preserve"> en septembre 2021) est le fournisseur de services tiers qui fournit l'ingénierie du support client au nom d'</w:t>
      </w:r>
      <w:proofErr w:type="spellStart"/>
      <w:r>
        <w:t>Okta</w:t>
      </w:r>
      <w:proofErr w:type="spellEnd"/>
      <w:r>
        <w:t xml:space="preserve"> »</w:t>
      </w:r>
      <w:r>
        <w:rPr>
          <w:vertAlign w:val="superscript"/>
        </w:rPr>
        <w:footnoteReference w:id="39"/>
      </w:r>
      <w:r>
        <w:t xml:space="preserve">. </w:t>
      </w:r>
    </w:p>
    <w:p w14:paraId="690FE1CE" w14:textId="77777777" w:rsidR="00C35EED" w:rsidRDefault="00C54C2F">
      <w:r>
        <w:t>Ce manque de précision dans la réponse d’</w:t>
      </w:r>
      <w:proofErr w:type="spellStart"/>
      <w:r>
        <w:t>Okta</w:t>
      </w:r>
      <w:proofErr w:type="spellEnd"/>
      <w:r>
        <w:t xml:space="preserve"> éclaire sur l'attitude de l'entreprise à l'égard des légitimes préoccupations des clients quant à la sécurité de leurs données et à la portée de l'attaque. Les parties prenantes ne risquent pas de se contenter d’une telle réponse. </w:t>
      </w:r>
    </w:p>
    <w:p w14:paraId="21569512" w14:textId="77777777" w:rsidR="00C35EED" w:rsidRDefault="00C54C2F">
      <w:pPr>
        <w:pStyle w:val="Titre1"/>
        <w:rPr>
          <w:color w:val="FF0000"/>
        </w:rPr>
      </w:pPr>
      <w:bookmarkStart w:id="139" w:name="_r01tscuswc2" w:colFirst="0" w:colLast="0"/>
      <w:bookmarkEnd w:id="139"/>
      <w:r>
        <w:rPr>
          <w:color w:val="FF0000"/>
        </w:rPr>
        <w:t>II. La réponse</w:t>
      </w:r>
    </w:p>
    <w:p w14:paraId="11A1A956" w14:textId="77777777" w:rsidR="00C35EED" w:rsidRDefault="00C54C2F">
      <w:pPr>
        <w:pStyle w:val="Titre1"/>
        <w:numPr>
          <w:ilvl w:val="0"/>
          <w:numId w:val="3"/>
        </w:numPr>
      </w:pPr>
      <w:bookmarkStart w:id="140" w:name="_87acaw43edts" w:colFirst="0" w:colLast="0"/>
      <w:bookmarkEnd w:id="140"/>
      <w:r>
        <w:t>La réponse d’</w:t>
      </w:r>
      <w:proofErr w:type="spellStart"/>
      <w:r>
        <w:t>Okta</w:t>
      </w:r>
      <w:proofErr w:type="spellEnd"/>
      <w:r>
        <w:t xml:space="preserve"> </w:t>
      </w:r>
    </w:p>
    <w:p w14:paraId="01E9FAE6" w14:textId="77777777" w:rsidR="00C35EED" w:rsidRDefault="00C35EED">
      <w:pPr>
        <w:rPr>
          <w:b/>
          <w:u w:val="single"/>
        </w:rPr>
      </w:pPr>
    </w:p>
    <w:p w14:paraId="084AF4F1" w14:textId="7E18A38F" w:rsidR="00C35EED" w:rsidRDefault="00C54C2F">
      <w:proofErr w:type="spellStart"/>
      <w:r>
        <w:lastRenderedPageBreak/>
        <w:t>Okta</w:t>
      </w:r>
      <w:proofErr w:type="spellEnd"/>
      <w:r>
        <w:t xml:space="preserve"> s’est tout d’abord montrée très rassurante, notamment en publiant un rapport</w:t>
      </w:r>
      <w:r>
        <w:rPr>
          <w:vertAlign w:val="superscript"/>
        </w:rPr>
        <w:footnoteReference w:id="40"/>
      </w:r>
      <w:r>
        <w:t xml:space="preserve"> rendu le 19 avril 2022 par David Bradbury, responsable de la sécurité des systèmes d'information (ci-après</w:t>
      </w:r>
      <w:r w:rsidR="00707E6C">
        <w:t xml:space="preserve"> </w:t>
      </w:r>
      <w:r>
        <w:t>“RSSI”) d'</w:t>
      </w:r>
      <w:proofErr w:type="spellStart"/>
      <w:r>
        <w:t>Okta</w:t>
      </w:r>
      <w:proofErr w:type="spellEnd"/>
      <w:r>
        <w:t xml:space="preserve">. Cette communication se divise en plusieurs parties : l’investigation de l’attaque y est reportée dans une première section. À la suite, on retrouve une seconde section intitulée « Collaboration avec nos clients », puis une troisième dénommée « Enseignements tirés », et pour finir, une dernière partie nommée « </w:t>
      </w:r>
      <w:r w:rsidR="00707E6C">
        <w:t>Les prochaines</w:t>
      </w:r>
      <w:r>
        <w:t xml:space="preserve"> étapes ». Bien que ce rapport ait été rendu deux mois après l’attaque, </w:t>
      </w:r>
      <w:proofErr w:type="spellStart"/>
      <w:r>
        <w:t>Okta</w:t>
      </w:r>
      <w:proofErr w:type="spellEnd"/>
      <w:r>
        <w:t xml:space="preserve"> semble contrôler la situation, rassurant sa clientèle grâce à un écrit exhaustif, décrivant les mesures prises par la société, manifestant ainsi une gestion proactive de cette crise. </w:t>
      </w:r>
    </w:p>
    <w:p w14:paraId="3EA37B8C" w14:textId="77777777" w:rsidR="00C35EED" w:rsidRDefault="00C54C2F">
      <w:r>
        <w:t>En effet, le RSSI de la société avance, au nom et pour le compte d’</w:t>
      </w:r>
      <w:proofErr w:type="spellStart"/>
      <w:r>
        <w:t>Okta</w:t>
      </w:r>
      <w:proofErr w:type="spellEnd"/>
      <w:r>
        <w:t xml:space="preserve"> :  « Nous avons réagi en toute transparence en transmettant les informations en notre possession à ce moment-là»</w:t>
      </w:r>
      <w:r>
        <w:rPr>
          <w:vertAlign w:val="superscript"/>
        </w:rPr>
        <w:footnoteReference w:id="41"/>
      </w:r>
      <w:r>
        <w:t>, et ajoute que « maintenant que nous sommes arrivés à l’issue de notre investigation, nous avons transmis les deux documents suivants aux clients d’</w:t>
      </w:r>
      <w:proofErr w:type="spellStart"/>
      <w:r>
        <w:t>Okta</w:t>
      </w:r>
      <w:proofErr w:type="spellEnd"/>
      <w:r>
        <w:t xml:space="preserve"> dont nous pensions initialement qu’ils pourraient être impactés : le rapport d’expertise final, préparé pour </w:t>
      </w:r>
      <w:proofErr w:type="spellStart"/>
      <w:r>
        <w:t>Okta</w:t>
      </w:r>
      <w:proofErr w:type="spellEnd"/>
      <w:r>
        <w:t xml:space="preserve"> par une société de cybersécurité de renommée mondiale » et « le plan d’action de sécurité d’</w:t>
      </w:r>
      <w:proofErr w:type="spellStart"/>
      <w:r>
        <w:t>Okta</w:t>
      </w:r>
      <w:proofErr w:type="spellEnd"/>
      <w:r>
        <w:t>, qui détaille les mesures à court et à long terme permettant de renforcer la sécurité de nos sous-traitants tiers ayant accès aux systèmes de support client »</w:t>
      </w:r>
      <w:r>
        <w:rPr>
          <w:vertAlign w:val="superscript"/>
        </w:rPr>
        <w:footnoteReference w:id="42"/>
      </w:r>
      <w:r>
        <w:t>.</w:t>
      </w:r>
    </w:p>
    <w:p w14:paraId="20C78AF6" w14:textId="6A649BE4" w:rsidR="00C35EED" w:rsidRDefault="00C54C2F">
      <w:r>
        <w:t xml:space="preserve">Conscient « qu’il est vital d’agir pour rétablir la </w:t>
      </w:r>
      <w:r w:rsidR="00707E6C">
        <w:t>confiance »</w:t>
      </w:r>
      <w:r>
        <w:t xml:space="preserve"> des « clients » et de leur                    </w:t>
      </w:r>
      <w:proofErr w:type="gramStart"/>
      <w:r>
        <w:t xml:space="preserve">   «</w:t>
      </w:r>
      <w:proofErr w:type="gramEnd"/>
      <w:r>
        <w:t xml:space="preserve"> écosystème», </w:t>
      </w:r>
      <w:proofErr w:type="spellStart"/>
      <w:r>
        <w:t>Okta</w:t>
      </w:r>
      <w:proofErr w:type="spellEnd"/>
      <w:r>
        <w:t xml:space="preserve"> s’engage « à agir sur d’autres fronts : gestion des risques chez les tiers, accès aux systèmes de support client» et « communication avec les clients » </w:t>
      </w:r>
      <w:r>
        <w:rPr>
          <w:vertAlign w:val="superscript"/>
        </w:rPr>
        <w:footnoteReference w:id="43"/>
      </w:r>
      <w:r>
        <w:t>.</w:t>
      </w:r>
    </w:p>
    <w:p w14:paraId="222AB325" w14:textId="7451B1FE" w:rsidR="00C35EED" w:rsidRDefault="00C54C2F">
      <w:r>
        <w:t>Enfin, pour clôturer ce rapport, le RSSI n’omet pas de préciser que « la technologie d’</w:t>
      </w:r>
      <w:proofErr w:type="spellStart"/>
      <w:r>
        <w:t>Okta</w:t>
      </w:r>
      <w:proofErr w:type="spellEnd"/>
      <w:r>
        <w:t xml:space="preserve"> a fait ses preuves pendant l’incident », mais formule tout de même des regrets sur le fait que leurs « efforts pour communiquer sur les événements survenus chez </w:t>
      </w:r>
      <w:proofErr w:type="spellStart"/>
      <w:r>
        <w:t>Sitel</w:t>
      </w:r>
      <w:proofErr w:type="spellEnd"/>
      <w:r>
        <w:t xml:space="preserve"> n’ont pas été à la </w:t>
      </w:r>
      <w:r w:rsidR="00707E6C">
        <w:t>hauteur »</w:t>
      </w:r>
      <w:r>
        <w:t xml:space="preserve"> de leurs « attentes » ou de celles de leurs « </w:t>
      </w:r>
      <w:proofErr w:type="gramStart"/>
      <w:r>
        <w:t>clients»</w:t>
      </w:r>
      <w:proofErr w:type="gramEnd"/>
      <w:r>
        <w:rPr>
          <w:vertAlign w:val="superscript"/>
        </w:rPr>
        <w:footnoteReference w:id="44"/>
      </w:r>
      <w:r>
        <w:t xml:space="preserve">. Des promesses futures sont avancées par le groupe </w:t>
      </w:r>
      <w:proofErr w:type="spellStart"/>
      <w:r>
        <w:t>Okta</w:t>
      </w:r>
      <w:proofErr w:type="spellEnd"/>
      <w:r>
        <w:t xml:space="preserve">, qui est « plus déterminé que jamais à - se - montrer à la hauteur de - nos - </w:t>
      </w:r>
      <w:r>
        <w:lastRenderedPageBreak/>
        <w:t>attentes », tout en rappelant encore une fois, « l’importance cruciale d'</w:t>
      </w:r>
      <w:proofErr w:type="spellStart"/>
      <w:r>
        <w:t>Okta</w:t>
      </w:r>
      <w:proofErr w:type="spellEnd"/>
      <w:r>
        <w:t xml:space="preserve"> pour de nombreuses organisations et pour toutes les personnes qui s’appuient sur elles »</w:t>
      </w:r>
      <w:r>
        <w:rPr>
          <w:vertAlign w:val="superscript"/>
        </w:rPr>
        <w:footnoteReference w:id="45"/>
      </w:r>
      <w:r>
        <w:t>.</w:t>
      </w:r>
    </w:p>
    <w:p w14:paraId="5B27599F" w14:textId="77777777" w:rsidR="00C35EED" w:rsidRDefault="00C54C2F">
      <w:pPr>
        <w:pStyle w:val="Titre1"/>
        <w:numPr>
          <w:ilvl w:val="0"/>
          <w:numId w:val="3"/>
        </w:numPr>
      </w:pPr>
      <w:bookmarkStart w:id="141" w:name="_xbys4gxxiryr" w:colFirst="0" w:colLast="0"/>
      <w:bookmarkEnd w:id="141"/>
      <w:r>
        <w:t xml:space="preserve">La réaction des parties prenantes </w:t>
      </w:r>
    </w:p>
    <w:p w14:paraId="0FA61809" w14:textId="77777777" w:rsidR="00C35EED" w:rsidRDefault="00C35EED">
      <w:pPr>
        <w:ind w:left="1440"/>
      </w:pPr>
    </w:p>
    <w:p w14:paraId="71F4BAA1" w14:textId="77777777" w:rsidR="00C35EED" w:rsidRDefault="00C54C2F">
      <w:pPr>
        <w:ind w:firstLine="720"/>
      </w:pPr>
      <w:r>
        <w:t>Toutefois, un silence de deux mois suivant une cyberattaque, ne peut être ignoré, et pourrait même constituer une sorte de réponse assez claire de la part de la société. D’ailleurs, dans le cadre d’une « foire aux questions »</w:t>
      </w:r>
      <w:r>
        <w:rPr>
          <w:vertAlign w:val="superscript"/>
        </w:rPr>
        <w:footnoteReference w:id="46"/>
      </w:r>
      <w:r>
        <w:t xml:space="preserve"> (ci-après “FAQ”), disponible sur le site officiel d’</w:t>
      </w:r>
      <w:proofErr w:type="spellStart"/>
      <w:r>
        <w:t>Okta</w:t>
      </w:r>
      <w:proofErr w:type="spellEnd"/>
      <w:r>
        <w:t xml:space="preserve">, les internautes ont voulu savoir « pourquoi </w:t>
      </w:r>
      <w:proofErr w:type="spellStart"/>
      <w:r>
        <w:t>Okta</w:t>
      </w:r>
      <w:proofErr w:type="spellEnd"/>
      <w:r>
        <w:t xml:space="preserve"> n'a-t-il pas prévenu ses clients en janvier ? ». La société s’est défendue en avançant : « Nous voulons reconnaître que nous avons fait une erreur. </w:t>
      </w:r>
      <w:proofErr w:type="spellStart"/>
      <w:r>
        <w:t>Sitel</w:t>
      </w:r>
      <w:proofErr w:type="spellEnd"/>
      <w:r>
        <w:t xml:space="preserve"> est notre fournisseur de services et nous en sommes responsables en dernier ressort. En janvier, nous ne connaissions pas l'étendue du problème de </w:t>
      </w:r>
      <w:proofErr w:type="spellStart"/>
      <w:r>
        <w:t>Sitel</w:t>
      </w:r>
      <w:proofErr w:type="spellEnd"/>
      <w:r>
        <w:t xml:space="preserve"> - nous savions seulement que nous avions détecté et empêché une tentative de prise de contrôle de compte et que </w:t>
      </w:r>
      <w:proofErr w:type="spellStart"/>
      <w:r>
        <w:t>Sitel</w:t>
      </w:r>
      <w:proofErr w:type="spellEnd"/>
      <w:r>
        <w:t xml:space="preserve"> avait retenu les services d'une société d'expertise judiciaire tierce pour enquêter. À ce moment-là, nous n'avons pas reconnu qu'il y avait un risque pour </w:t>
      </w:r>
      <w:proofErr w:type="spellStart"/>
      <w:r>
        <w:t>Okta</w:t>
      </w:r>
      <w:proofErr w:type="spellEnd"/>
      <w:r>
        <w:t xml:space="preserve"> et nos clients » </w:t>
      </w:r>
      <w:r>
        <w:rPr>
          <w:vertAlign w:val="superscript"/>
        </w:rPr>
        <w:footnoteReference w:id="47"/>
      </w:r>
      <w:r>
        <w:t xml:space="preserve">.  Sans expliquer pourquoi elle n'a pas ouvert la communication dès la survenance de l’attaque, la société se contente de rejeter la faute sur son sous-traitant, en indiquant « Nous aurions dû exiger plus activement et plus énergiquement des informations de la part de </w:t>
      </w:r>
      <w:proofErr w:type="spellStart"/>
      <w:r>
        <w:t>Sitel</w:t>
      </w:r>
      <w:proofErr w:type="spellEnd"/>
      <w:r>
        <w:t>. À la lumière des preuves que nous avons recueillies au cours de la semaine écoulée, il est clair que nous aurions pris une décision différente si nous avions été en possession de tous les éléments dont nous disposons aujourd'hui »</w:t>
      </w:r>
      <w:r>
        <w:rPr>
          <w:vertAlign w:val="superscript"/>
        </w:rPr>
        <w:footnoteReference w:id="48"/>
      </w:r>
      <w:r>
        <w:t xml:space="preserve">. </w:t>
      </w:r>
    </w:p>
    <w:p w14:paraId="54A89684" w14:textId="5A9E0989" w:rsidR="00C35EED" w:rsidRDefault="00C54C2F">
      <w:r>
        <w:t xml:space="preserve">S’agissant du nombre de clients affectés suite à cette attaque, la question suivante a été </w:t>
      </w:r>
      <w:r w:rsidR="00707E6C">
        <w:t>posée :</w:t>
      </w:r>
      <w:r>
        <w:t xml:space="preserve"> « Comment </w:t>
      </w:r>
      <w:proofErr w:type="spellStart"/>
      <w:r>
        <w:t>Okta</w:t>
      </w:r>
      <w:proofErr w:type="spellEnd"/>
      <w:r>
        <w:t xml:space="preserve"> a-t-il déterminé le nombre de clients potentiellement concernés ?»</w:t>
      </w:r>
      <w:r>
        <w:rPr>
          <w:vertAlign w:val="superscript"/>
        </w:rPr>
        <w:footnoteReference w:id="49"/>
      </w:r>
      <w:r>
        <w:t xml:space="preserve">, </w:t>
      </w:r>
      <w:proofErr w:type="spellStart"/>
      <w:r>
        <w:t>Okta</w:t>
      </w:r>
      <w:proofErr w:type="spellEnd"/>
      <w:r>
        <w:t xml:space="preserve"> avance </w:t>
      </w:r>
      <w:proofErr w:type="gramStart"/>
      <w:r>
        <w:t>qu’ «</w:t>
      </w:r>
      <w:proofErr w:type="gramEnd"/>
      <w:r>
        <w:t xml:space="preserve"> en essayant de déterminer le rayon d'action de cet incident, notre équipe a supposé le pire des scénarios et a examiné tous les accès effectués par tous les employés de </w:t>
      </w:r>
      <w:proofErr w:type="spellStart"/>
      <w:r>
        <w:t>Sitel</w:t>
      </w:r>
      <w:proofErr w:type="spellEnd"/>
      <w:r>
        <w:t xml:space="preserve"> à </w:t>
      </w:r>
      <w:r>
        <w:lastRenderedPageBreak/>
        <w:t xml:space="preserve">l'application </w:t>
      </w:r>
      <w:proofErr w:type="spellStart"/>
      <w:r>
        <w:t>SuperUser</w:t>
      </w:r>
      <w:proofErr w:type="spellEnd"/>
      <w:r>
        <w:t xml:space="preserve"> pendant la période de cinq jours au cours de laquelle </w:t>
      </w:r>
      <w:proofErr w:type="spellStart"/>
      <w:r>
        <w:t>Sitel</w:t>
      </w:r>
      <w:proofErr w:type="spellEnd"/>
      <w:r>
        <w:t xml:space="preserve"> a été compromise. Nous avons déterminé que l'impact potentiel maximal est de 366 (environ 2,5% des) clients, ce qui reflète le nombre total de clients </w:t>
      </w:r>
      <w:proofErr w:type="spellStart"/>
      <w:r>
        <w:t>Okta</w:t>
      </w:r>
      <w:proofErr w:type="spellEnd"/>
      <w:r>
        <w:t xml:space="preserve"> dont le serveur </w:t>
      </w:r>
      <w:proofErr w:type="spellStart"/>
      <w:r>
        <w:t>Okta</w:t>
      </w:r>
      <w:proofErr w:type="spellEnd"/>
      <w:r>
        <w:t xml:space="preserve"> a été accédé par </w:t>
      </w:r>
      <w:proofErr w:type="spellStart"/>
      <w:r>
        <w:t>Sitel</w:t>
      </w:r>
      <w:proofErr w:type="spellEnd"/>
      <w:r>
        <w:t xml:space="preserve"> pendant cette période. Ce chiffre est trop élevé car il inclut tous les accès légitimes à l'assistance clientèle de </w:t>
      </w:r>
      <w:proofErr w:type="spellStart"/>
      <w:r>
        <w:t>Sitel</w:t>
      </w:r>
      <w:proofErr w:type="spellEnd"/>
      <w:r>
        <w:t xml:space="preserve"> au cours de cette période »</w:t>
      </w:r>
      <w:r>
        <w:rPr>
          <w:vertAlign w:val="superscript"/>
        </w:rPr>
        <w:footnoteReference w:id="50"/>
      </w:r>
      <w:r>
        <w:t>.</w:t>
      </w:r>
    </w:p>
    <w:p w14:paraId="62A332AC" w14:textId="77777777" w:rsidR="00C35EED" w:rsidRDefault="00C54C2F">
      <w:pPr>
        <w:pStyle w:val="Titre1"/>
        <w:numPr>
          <w:ilvl w:val="0"/>
          <w:numId w:val="3"/>
        </w:numPr>
      </w:pPr>
      <w:bookmarkStart w:id="142" w:name="_fhltkus2lwd2" w:colFirst="0" w:colLast="0"/>
      <w:bookmarkEnd w:id="142"/>
      <w:r>
        <w:t xml:space="preserve">L'interprétation des experts </w:t>
      </w:r>
    </w:p>
    <w:p w14:paraId="29DBDFD4" w14:textId="77777777" w:rsidR="00C35EED" w:rsidRDefault="00C35EED">
      <w:pPr>
        <w:rPr>
          <w:b/>
          <w:u w:val="single"/>
        </w:rPr>
      </w:pPr>
    </w:p>
    <w:p w14:paraId="73269EB4" w14:textId="77777777" w:rsidR="00C35EED" w:rsidRDefault="00C54C2F">
      <w:proofErr w:type="spellStart"/>
      <w:r>
        <w:t>Okta</w:t>
      </w:r>
      <w:proofErr w:type="spellEnd"/>
      <w:r>
        <w:t xml:space="preserve"> semble sereine face à la situation, et rassure tant bien que mal ses clients. Néanmoins, si la déclaration de leur RSSI ne semble pas revêtir une ampleur importante, certains experts en cybersécurité ne sont pas de cet avis. </w:t>
      </w:r>
    </w:p>
    <w:p w14:paraId="2BA365AA" w14:textId="7035B450" w:rsidR="00C35EED" w:rsidRDefault="00C54C2F">
      <w:r>
        <w:t xml:space="preserve">En effet, dans son analyse de l’attaque postée sur son compte twitter, le chercheur indépendant Bill </w:t>
      </w:r>
      <w:proofErr w:type="spellStart"/>
      <w:r>
        <w:t>Demirkapi</w:t>
      </w:r>
      <w:proofErr w:type="spellEnd"/>
      <w:r>
        <w:t xml:space="preserve"> considère </w:t>
      </w:r>
      <w:r w:rsidR="00707E6C">
        <w:t>qu</w:t>
      </w:r>
      <w:proofErr w:type="gramStart"/>
      <w:r w:rsidR="00707E6C">
        <w:t>’«</w:t>
      </w:r>
      <w:proofErr w:type="gramEnd"/>
      <w:r>
        <w:t xml:space="preserve"> il semble qu'ils essaient de minimiser l'attaque autant que possible, allant jusqu'à se contredire directement dans leurs propres déclarations»</w:t>
      </w:r>
      <w:r>
        <w:rPr>
          <w:vertAlign w:val="superscript"/>
        </w:rPr>
        <w:footnoteReference w:id="51"/>
      </w:r>
      <w:r>
        <w:t xml:space="preserve">. En ce sens, « la nature de cet impact n'était pas claire et </w:t>
      </w:r>
      <w:proofErr w:type="spellStart"/>
      <w:r>
        <w:t>Okta</w:t>
      </w:r>
      <w:proofErr w:type="spellEnd"/>
      <w:r>
        <w:t xml:space="preserve"> n'a pas immédiatement répondu à un courriel demandant combien d'organisations étaient potentiellement affectées ou comment cela cadrait avec l'avis d'</w:t>
      </w:r>
      <w:proofErr w:type="spellStart"/>
      <w:r>
        <w:t>Okta</w:t>
      </w:r>
      <w:proofErr w:type="spellEnd"/>
      <w:r>
        <w:t xml:space="preserve"> selon lequel les clients n'avaient pas besoin de prendre des mesures correctives »</w:t>
      </w:r>
      <w:r>
        <w:rPr>
          <w:vertAlign w:val="superscript"/>
        </w:rPr>
        <w:footnoteReference w:id="52"/>
      </w:r>
      <w:r>
        <w:t xml:space="preserve">. En effet, il explique que </w:t>
      </w:r>
      <w:r w:rsidR="00707E6C">
        <w:t>« La</w:t>
      </w:r>
      <w:r>
        <w:t xml:space="preserve"> chronologie de l'attaque est extrêmement inquiétante pour le groupe </w:t>
      </w:r>
      <w:proofErr w:type="spellStart"/>
      <w:r>
        <w:t>Sitel</w:t>
      </w:r>
      <w:proofErr w:type="spellEnd"/>
      <w:r>
        <w:t xml:space="preserve">. Les attaquants n'ont pas du tout tenté de maintenir une sécurité opérationnelle. Ils ont littéralement fait des recherches sur Internet sur des outils malveillants connus depuis les machines compromises et les ont téléchargées à partir de sources </w:t>
      </w:r>
      <w:proofErr w:type="gramStart"/>
      <w:r>
        <w:t>officielles»</w:t>
      </w:r>
      <w:proofErr w:type="gramEnd"/>
      <w:r>
        <w:rPr>
          <w:vertAlign w:val="superscript"/>
        </w:rPr>
        <w:footnoteReference w:id="53"/>
      </w:r>
      <w:r>
        <w:t>.</w:t>
      </w:r>
    </w:p>
    <w:p w14:paraId="367FF16B" w14:textId="77777777" w:rsidR="00C35EED" w:rsidRDefault="00C54C2F">
      <w:r>
        <w:lastRenderedPageBreak/>
        <w:t>Une réactivité trop lente de la part d’</w:t>
      </w:r>
      <w:proofErr w:type="spellStart"/>
      <w:r>
        <w:t>Okta</w:t>
      </w:r>
      <w:proofErr w:type="spellEnd"/>
      <w:r>
        <w:t xml:space="preserve">, qui plus est un géant de la sécurisation des données, mais aussi responsable de plus de 18.000 clients divers, est essentiellement reprochée, et engendre des conséquences dévastatrices. </w:t>
      </w:r>
    </w:p>
    <w:p w14:paraId="655D545C" w14:textId="77777777" w:rsidR="00C35EED" w:rsidRDefault="00C54C2F">
      <w:pPr>
        <w:pStyle w:val="Titre1"/>
      </w:pPr>
      <w:bookmarkStart w:id="143" w:name="_6eb83ts1tc02" w:colFirst="0" w:colLast="0"/>
      <w:bookmarkEnd w:id="143"/>
      <w:r>
        <w:rPr>
          <w:color w:val="FF0000"/>
        </w:rPr>
        <w:t xml:space="preserve">III. Les conséquences de la cyberattaque. </w:t>
      </w:r>
    </w:p>
    <w:p w14:paraId="487A39FE" w14:textId="3DF8E0D7" w:rsidR="00C35EED" w:rsidRDefault="00C54C2F">
      <w:pPr>
        <w:ind w:firstLine="720"/>
      </w:pPr>
      <w:r>
        <w:t xml:space="preserve">La conséquence </w:t>
      </w:r>
      <w:del w:id="144" w:author="Michel SEJEAN" w:date="2024-02-11T19:08:00Z">
        <w:r w:rsidDel="00582732">
          <w:delText xml:space="preserve">primaire </w:delText>
        </w:r>
      </w:del>
      <w:ins w:id="145" w:author="Michel SEJEAN" w:date="2024-02-11T19:08:00Z">
        <w:r w:rsidR="00582732">
          <w:t xml:space="preserve">première </w:t>
        </w:r>
      </w:ins>
      <w:r>
        <w:t xml:space="preserve">de l’attaque est certainement l’atteinte à la réputation de la société victime. En l’espèce, il est pertinent de relever dans un premier temps, une communication désastreuse de la part de </w:t>
      </w:r>
      <w:proofErr w:type="spellStart"/>
      <w:r>
        <w:t>Sitel</w:t>
      </w:r>
      <w:proofErr w:type="spellEnd"/>
      <w:r>
        <w:rPr>
          <w:vertAlign w:val="superscript"/>
        </w:rPr>
        <w:footnoteReference w:id="54"/>
      </w:r>
      <w:r>
        <w:t>, mais également d’</w:t>
      </w:r>
      <w:proofErr w:type="spellStart"/>
      <w:r>
        <w:t>Okta</w:t>
      </w:r>
      <w:proofErr w:type="spellEnd"/>
      <w:r>
        <w:t>, qui semble tenter de minimiser la situation. En effet, le rapport</w:t>
      </w:r>
      <w:r>
        <w:rPr>
          <w:vertAlign w:val="superscript"/>
        </w:rPr>
        <w:footnoteReference w:id="55"/>
      </w:r>
      <w:r>
        <w:t xml:space="preserve"> de leur RSSI, indique que leur priorité principale réside dans la restauration de la confiance de leurs clients ainsi que dans la consolidation de leur système</w:t>
      </w:r>
      <w:r>
        <w:rPr>
          <w:vertAlign w:val="superscript"/>
        </w:rPr>
        <w:footnoteReference w:id="56"/>
      </w:r>
      <w:r>
        <w:t xml:space="preserve">.  Comme mentionné précédemment, </w:t>
      </w:r>
      <w:proofErr w:type="spellStart"/>
      <w:r>
        <w:t>Okta</w:t>
      </w:r>
      <w:proofErr w:type="spellEnd"/>
      <w:r>
        <w:t xml:space="preserve"> a tenté de rassurer le public, en indiquant que seule 2,5% de sa cliente pourrait être touchée par l’attaque. En interne, </w:t>
      </w:r>
      <w:proofErr w:type="spellStart"/>
      <w:r>
        <w:t>Okta</w:t>
      </w:r>
      <w:proofErr w:type="spellEnd"/>
      <w:r>
        <w:t xml:space="preserve"> a revu ses programmes de sécurité et s'est engagée à trouver de nouvelles méthodes pour accélérer la transmission d'informations, concernant « tous les problèmes potentiels, grands ou petits, à la fois en interne et avec des tiers »</w:t>
      </w:r>
      <w:r>
        <w:rPr>
          <w:vertAlign w:val="superscript"/>
        </w:rPr>
        <w:footnoteReference w:id="57"/>
      </w:r>
      <w:r>
        <w:t>.  L'objectif est d'améliorer la fluidité de la communication en cas d'incident de cybersécurité</w:t>
      </w:r>
      <w:r>
        <w:rPr>
          <w:vertAlign w:val="superscript"/>
        </w:rPr>
        <w:footnoteReference w:id="58"/>
      </w:r>
      <w:r>
        <w:t>. La société a également renforcé ses procédures d'audit pour les futurs sous-traitants, en exigeant qu'ils adoptent un système d'authentification plus robuste via la solution IDAM d'</w:t>
      </w:r>
      <w:proofErr w:type="spellStart"/>
      <w:r>
        <w:t>Okta</w:t>
      </w:r>
      <w:proofErr w:type="spellEnd"/>
      <w:r>
        <w:t xml:space="preserve">. De plus, </w:t>
      </w:r>
      <w:proofErr w:type="spellStart"/>
      <w:r>
        <w:t>Okta</w:t>
      </w:r>
      <w:proofErr w:type="spellEnd"/>
      <w:r>
        <w:t xml:space="preserve"> a choisi de superviser directement tous les terminaux tiers accédant à leurs outils de support, afin d'assurer une meilleure visibilité et de réagir efficacement aux incidents de sécurité</w:t>
      </w:r>
      <w:r>
        <w:rPr>
          <w:vertAlign w:val="superscript"/>
        </w:rPr>
        <w:footnoteReference w:id="59"/>
      </w:r>
      <w:r>
        <w:t xml:space="preserve">. </w:t>
      </w:r>
    </w:p>
    <w:p w14:paraId="140FA6AF" w14:textId="77777777" w:rsidR="00C35EED" w:rsidRDefault="00C54C2F">
      <w:r>
        <w:t xml:space="preserve">Par conséquent, ils ont décidé de mettre fin à leur contrat avec les sociétés Sykes et </w:t>
      </w:r>
      <w:proofErr w:type="spellStart"/>
      <w:r>
        <w:t>Sitel</w:t>
      </w:r>
      <w:proofErr w:type="spellEnd"/>
      <w:r>
        <w:t>.</w:t>
      </w:r>
    </w:p>
    <w:p w14:paraId="377A4025" w14:textId="0BDF4CC0" w:rsidR="00C35EED" w:rsidRDefault="00C54C2F">
      <w:r>
        <w:lastRenderedPageBreak/>
        <w:t>Il est important de rappeler qu’il n'existe pas de solution infaillible contre les cyberattaques par ingénierie sociale, mais les bonnes mesures, l'éducation et la sensibilisation à leurs effets nuisibles pourraient mener à des solutions plus satisfaisantes pour toutes les parties prenantes. Malheureusement, toutes les mesures prises ne peuvent pas être qualifiées de réussies. L’impact financier négatif engendré par l’attaque, s’est traduit par une baisse significative en bourse des actions d’</w:t>
      </w:r>
      <w:proofErr w:type="spellStart"/>
      <w:r>
        <w:t>Okta</w:t>
      </w:r>
      <w:proofErr w:type="spellEnd"/>
      <w:r>
        <w:t xml:space="preserve">. La confiance autrefois accordée à cette société, a probablement été brisée de manière irréversible : si une société d’authentification des données est elle-même est sujette à des attaques en cybersécurité, comment peut-elle garantir cette sécurité à </w:t>
      </w:r>
      <w:r w:rsidR="00707E6C">
        <w:t>d’autres ?</w:t>
      </w:r>
      <w:r>
        <w:rPr>
          <w:vertAlign w:val="superscript"/>
        </w:rPr>
        <w:footnoteReference w:id="60"/>
      </w:r>
      <w:r>
        <w:t>.</w:t>
      </w:r>
    </w:p>
    <w:p w14:paraId="67FBAA99" w14:textId="027144E9" w:rsidR="00C35EED" w:rsidRDefault="00C54C2F">
      <w:r>
        <w:t xml:space="preserve">Surtout, </w:t>
      </w:r>
      <w:proofErr w:type="spellStart"/>
      <w:r>
        <w:t>Okta</w:t>
      </w:r>
      <w:proofErr w:type="spellEnd"/>
      <w:r>
        <w:t xml:space="preserve"> a été victime d'une nouvelle attaque en septembre 2023</w:t>
      </w:r>
      <w:r>
        <w:rPr>
          <w:vertAlign w:val="superscript"/>
        </w:rPr>
        <w:footnoteReference w:id="61"/>
      </w:r>
      <w:r>
        <w:t xml:space="preserve">, démontrant encore une fois, que leur réaction face à cette cyberattaque, les mesures prises et leur gestion de la crise, n’a </w:t>
      </w:r>
      <w:r w:rsidR="00707E6C">
        <w:t>peut-être</w:t>
      </w:r>
      <w:r>
        <w:t xml:space="preserve"> pas été la plus efficace. </w:t>
      </w:r>
    </w:p>
    <w:p w14:paraId="30ACF64A" w14:textId="77777777" w:rsidR="004159FE" w:rsidRDefault="004159FE">
      <w:pPr>
        <w:rPr>
          <w:ins w:id="146" w:author="Peng Chao WANG" w:date="2024-03-09T15:14:00Z"/>
        </w:rPr>
      </w:pPr>
    </w:p>
    <w:p w14:paraId="70314B8E" w14:textId="77777777" w:rsidR="004159FE" w:rsidRDefault="004159FE">
      <w:pPr>
        <w:rPr>
          <w:ins w:id="147" w:author="Peng Chao WANG" w:date="2024-03-09T15:14:00Z"/>
        </w:rPr>
      </w:pPr>
    </w:p>
    <w:p w14:paraId="79FFEA5F" w14:textId="77777777" w:rsidR="004159FE" w:rsidRDefault="004159FE">
      <w:pPr>
        <w:rPr>
          <w:ins w:id="148" w:author="Peng Chao WANG" w:date="2024-03-09T15:14:00Z"/>
        </w:rPr>
      </w:pPr>
    </w:p>
    <w:p w14:paraId="7FB501DC" w14:textId="5E154071" w:rsidR="004159FE" w:rsidRDefault="004159FE">
      <w:pPr>
        <w:rPr>
          <w:ins w:id="149" w:author="Peng Chao WANG" w:date="2024-03-09T15:14:00Z"/>
        </w:rPr>
      </w:pPr>
    </w:p>
    <w:p w14:paraId="70562210" w14:textId="3365B90C" w:rsidR="004159FE" w:rsidRDefault="004159FE">
      <w:pPr>
        <w:rPr>
          <w:ins w:id="150" w:author="Peng Chao WANG" w:date="2024-03-09T15:14:00Z"/>
        </w:rPr>
      </w:pPr>
    </w:p>
    <w:p w14:paraId="6078D74D" w14:textId="16E88BED" w:rsidR="004159FE" w:rsidRDefault="004159FE">
      <w:pPr>
        <w:rPr>
          <w:ins w:id="151" w:author="Peng Chao WANG" w:date="2024-03-09T15:14:00Z"/>
        </w:rPr>
      </w:pPr>
    </w:p>
    <w:p w14:paraId="724CCC99" w14:textId="0752110E" w:rsidR="004159FE" w:rsidRDefault="004159FE">
      <w:pPr>
        <w:rPr>
          <w:ins w:id="152" w:author="Peng Chao WANG" w:date="2024-03-09T15:14:00Z"/>
        </w:rPr>
      </w:pPr>
    </w:p>
    <w:p w14:paraId="72650925" w14:textId="291CC016" w:rsidR="004159FE" w:rsidRDefault="004159FE">
      <w:pPr>
        <w:rPr>
          <w:ins w:id="153" w:author="Peng Chao WANG" w:date="2024-03-09T15:14:00Z"/>
        </w:rPr>
      </w:pPr>
    </w:p>
    <w:p w14:paraId="4F01D858" w14:textId="14D58555" w:rsidR="004159FE" w:rsidRDefault="004159FE">
      <w:pPr>
        <w:rPr>
          <w:ins w:id="154" w:author="Peng Chao WANG" w:date="2024-03-09T15:14:00Z"/>
        </w:rPr>
      </w:pPr>
    </w:p>
    <w:p w14:paraId="5E68CDCB" w14:textId="77777777" w:rsidR="004159FE" w:rsidRDefault="004159FE">
      <w:pPr>
        <w:rPr>
          <w:ins w:id="155" w:author="Peng Chao WANG" w:date="2024-03-09T15:14:00Z"/>
        </w:rPr>
      </w:pPr>
    </w:p>
    <w:p w14:paraId="3CCCA3A5" w14:textId="2E654FD9" w:rsidR="00C35EED" w:rsidRDefault="00767723">
      <w:ins w:id="156" w:author="Peng Chao WANG" w:date="2024-03-09T14:07:00Z">
        <w:r>
          <w:rPr>
            <w:noProof/>
          </w:rPr>
          <w:lastRenderedPageBreak/>
          <mc:AlternateContent>
            <mc:Choice Requires="wps">
              <w:drawing>
                <wp:anchor distT="45720" distB="45720" distL="114300" distR="114300" simplePos="0" relativeHeight="251660288" behindDoc="0" locked="0" layoutInCell="1" allowOverlap="1" wp14:anchorId="2939A741" wp14:editId="23D2345E">
                  <wp:simplePos x="0" y="0"/>
                  <wp:positionH relativeFrom="margin">
                    <wp:posOffset>0</wp:posOffset>
                  </wp:positionH>
                  <wp:positionV relativeFrom="paragraph">
                    <wp:posOffset>312420</wp:posOffset>
                  </wp:positionV>
                  <wp:extent cx="6381750" cy="21907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90750"/>
                          </a:xfrm>
                          <a:prstGeom prst="rect">
                            <a:avLst/>
                          </a:prstGeom>
                          <a:solidFill>
                            <a:srgbClr val="FFFFFF"/>
                          </a:solidFill>
                          <a:ln w="9525">
                            <a:solidFill>
                              <a:srgbClr val="000000"/>
                            </a:solidFill>
                            <a:miter lim="800000"/>
                            <a:headEnd/>
                            <a:tailEnd/>
                          </a:ln>
                        </wps:spPr>
                        <wps:txbx>
                          <w:txbxContent>
                            <w:p w14:paraId="43382995" w14:textId="77777777" w:rsidR="00767723" w:rsidRDefault="00767723" w:rsidP="00767723">
                              <w:pPr>
                                <w:shd w:val="clear" w:color="auto" w:fill="F2F2F2" w:themeFill="background1" w:themeFillShade="F2"/>
                                <w:ind w:left="720"/>
                                <w:rPr>
                                  <w:rFonts w:ascii="Arial" w:hAnsi="Arial" w:cs="Arial"/>
                                  <w:color w:val="000000"/>
                                  <w:sz w:val="22"/>
                                  <w:szCs w:val="22"/>
                                </w:rPr>
                              </w:pPr>
                              <w:r>
                                <w:rPr>
                                  <w:rFonts w:ascii="Arial" w:hAnsi="Arial" w:cs="Arial"/>
                                  <w:b/>
                                  <w:bCs/>
                                  <w:color w:val="000000"/>
                                  <w:sz w:val="22"/>
                                  <w:szCs w:val="22"/>
                                </w:rPr>
                                <w:t>Sécuriser les connexions RDP en limitant les accès RDP</w:t>
                              </w:r>
                            </w:p>
                            <w:p w14:paraId="5CA0154A" w14:textId="77777777" w:rsidR="00767723" w:rsidRDefault="00767723" w:rsidP="00767723">
                              <w:pPr>
                                <w:shd w:val="clear" w:color="auto" w:fill="F2F2F2" w:themeFill="background1" w:themeFillShade="F2"/>
                                <w:rPr>
                                  <w:rFonts w:ascii="Arial" w:hAnsi="Arial" w:cs="Arial"/>
                                  <w:color w:val="000000"/>
                                  <w:sz w:val="22"/>
                                  <w:szCs w:val="22"/>
                                </w:rPr>
                              </w:pPr>
                            </w:p>
                            <w:p w14:paraId="045DA1C3" w14:textId="77777777" w:rsidR="00767723" w:rsidRDefault="00767723" w:rsidP="00767723">
                              <w:pPr>
                                <w:shd w:val="clear" w:color="auto" w:fill="F2F2F2" w:themeFill="background1" w:themeFillShade="F2"/>
                              </w:pPr>
                              <w:r>
                                <w:rPr>
                                  <w:rFonts w:ascii="Arial" w:hAnsi="Arial" w:cs="Arial"/>
                                  <w:color w:val="000000"/>
                                  <w:sz w:val="22"/>
                                  <w:szCs w:val="22"/>
                                </w:rPr>
                                <w:t>On peut utiliser le pare-feu Windows pour limiter l'accès au port RDP (par défaut le port 3389) uniquement aux adresses IP autorisées. Pour cela, il faut configurer des règles de pare-feu pour permettre l'accès uniquement aux adresses IP spécifiques ou aux plages d'adresses IP autorisées. : pour aller plus loin, v. Karner, K.,”</w:t>
                              </w:r>
                              <w:hyperlink r:id="rId15" w:history="1">
                                <w:r>
                                  <w:rPr>
                                    <w:rStyle w:val="Lienhypertexte"/>
                                    <w:rFonts w:ascii="Arial" w:hAnsi="Arial" w:cs="Arial"/>
                                    <w:color w:val="1155CC"/>
                                    <w:sz w:val="22"/>
                                    <w:szCs w:val="22"/>
                                  </w:rPr>
                                  <w:t>Restreindre l'accès RDP par adresse IP</w:t>
                                </w:r>
                              </w:hyperlink>
                              <w:r>
                                <w:rPr>
                                  <w:rFonts w:ascii="Arial" w:hAnsi="Arial" w:cs="Arial"/>
                                  <w:color w:val="000000"/>
                                  <w:sz w:val="22"/>
                                  <w:szCs w:val="22"/>
                                </w:rPr>
                                <w:t>”,</w:t>
                              </w:r>
                              <w:r>
                                <w:rPr>
                                  <w:rFonts w:ascii="Arial" w:hAnsi="Arial" w:cs="Arial"/>
                                  <w:i/>
                                  <w:iCs/>
                                  <w:color w:val="000000"/>
                                  <w:sz w:val="22"/>
                                  <w:szCs w:val="22"/>
                                </w:rPr>
                                <w:t xml:space="preserve"> site Hostwinds.com</w:t>
                              </w:r>
                              <w:r>
                                <w:rPr>
                                  <w:rFonts w:ascii="Arial" w:hAnsi="Arial" w:cs="Arial"/>
                                  <w:color w:val="000000"/>
                                  <w:sz w:val="22"/>
                                  <w:szCs w:val="22"/>
                                </w:rPr>
                                <w:t>,  15 nov. 2019, [dernière consultation 04 mars 2024].</w:t>
                              </w:r>
                            </w:p>
                            <w:p w14:paraId="17135C35" w14:textId="77777777" w:rsidR="00767723" w:rsidRDefault="00767723" w:rsidP="00767723">
                              <w:pPr>
                                <w:shd w:val="clear" w:color="auto" w:fill="F2F2F2" w:themeFill="background1" w:themeFillShade="F2"/>
                              </w:pPr>
                            </w:p>
                            <w:p w14:paraId="5CC510BA" w14:textId="77777777" w:rsidR="00767723" w:rsidRDefault="00767723" w:rsidP="00767723">
                              <w:pPr>
                                <w:shd w:val="clear" w:color="auto" w:fill="F2F2F2" w:themeFill="background1" w:themeFillShade="F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9A741" id="_x0000_t202" coordsize="21600,21600" o:spt="202" path="m,l,21600r21600,l21600,xe">
                  <v:stroke joinstyle="miter"/>
                  <v:path gradientshapeok="t" o:connecttype="rect"/>
                </v:shapetype>
                <v:shape id="Zone de texte 2" o:spid="_x0000_s1026" type="#_x0000_t202" style="position:absolute;left:0;text-align:left;margin-left:0;margin-top:24.6pt;width:502.5pt;height:17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">
                  <v:textbox>
                    <w:txbxContent>
                      <w:p w14:paraId="43382995" w14:textId="77777777" w:rsidR="00767723" w:rsidRDefault="00767723" w:rsidP="00767723">
                        <w:pPr>
                          <w:shd w:val="clear" w:color="auto" w:fill="F2F2F2" w:themeFill="background1" w:themeFillShade="F2"/>
                          <w:ind w:left="720"/>
                          <w:rPr>
                            <w:rFonts w:ascii="Arial" w:hAnsi="Arial" w:cs="Arial"/>
                            <w:color w:val="000000"/>
                            <w:sz w:val="22"/>
                            <w:szCs w:val="22"/>
                          </w:rPr>
                        </w:pPr>
                        <w:r>
                          <w:rPr>
                            <w:rFonts w:ascii="Arial" w:hAnsi="Arial" w:cs="Arial"/>
                            <w:b/>
                            <w:bCs/>
                            <w:color w:val="000000"/>
                            <w:sz w:val="22"/>
                            <w:szCs w:val="22"/>
                          </w:rPr>
                          <w:t>Sécuriser les connexions RDP en limitant les accès RDP</w:t>
                        </w:r>
                      </w:p>
                      <w:p w14:paraId="5CA0154A" w14:textId="77777777" w:rsidR="00767723" w:rsidRDefault="00767723" w:rsidP="00767723">
                        <w:pPr>
                          <w:shd w:val="clear" w:color="auto" w:fill="F2F2F2" w:themeFill="background1" w:themeFillShade="F2"/>
                          <w:rPr>
                            <w:rFonts w:ascii="Arial" w:hAnsi="Arial" w:cs="Arial"/>
                            <w:color w:val="000000"/>
                            <w:sz w:val="22"/>
                            <w:szCs w:val="22"/>
                          </w:rPr>
                        </w:pPr>
                      </w:p>
                      <w:p w14:paraId="045DA1C3" w14:textId="77777777" w:rsidR="00767723" w:rsidRDefault="00767723" w:rsidP="00767723">
                        <w:pPr>
                          <w:shd w:val="clear" w:color="auto" w:fill="F2F2F2" w:themeFill="background1" w:themeFillShade="F2"/>
                        </w:pPr>
                        <w:r>
                          <w:rPr>
                            <w:rFonts w:ascii="Arial" w:hAnsi="Arial" w:cs="Arial"/>
                            <w:color w:val="000000"/>
                            <w:sz w:val="22"/>
                            <w:szCs w:val="22"/>
                          </w:rPr>
                          <w:t xml:space="preserve">On peut utiliser le pare-feu Windows pour limiter l'accès au port RDP (par défaut le port 3389) uniquement aux adresses IP autorisées. Pour cela, il faut configurer des règles de pare-feu pour permettre l'accès uniquement aux adresses IP spécifiques ou aux plages d'adresses IP autorisées. : pour aller plus loin, v. </w:t>
                        </w:r>
                        <w:proofErr w:type="spellStart"/>
                        <w:r>
                          <w:rPr>
                            <w:rFonts w:ascii="Arial" w:hAnsi="Arial" w:cs="Arial"/>
                            <w:color w:val="000000"/>
                            <w:sz w:val="22"/>
                            <w:szCs w:val="22"/>
                          </w:rPr>
                          <w:t>Karner</w:t>
                        </w:r>
                        <w:proofErr w:type="spellEnd"/>
                        <w:r>
                          <w:rPr>
                            <w:rFonts w:ascii="Arial" w:hAnsi="Arial" w:cs="Arial"/>
                            <w:color w:val="000000"/>
                            <w:sz w:val="22"/>
                            <w:szCs w:val="22"/>
                          </w:rPr>
                          <w:t xml:space="preserve">, </w:t>
                        </w:r>
                        <w:proofErr w:type="spellStart"/>
                        <w:r>
                          <w:rPr>
                            <w:rFonts w:ascii="Arial" w:hAnsi="Arial" w:cs="Arial"/>
                            <w:color w:val="000000"/>
                            <w:sz w:val="22"/>
                            <w:szCs w:val="22"/>
                          </w:rPr>
                          <w:t>K.,”</w:t>
                        </w:r>
                        <w:hyperlink r:id="rId16" w:history="1">
                          <w:r>
                            <w:rPr>
                              <w:rStyle w:val="Lienhypertexte"/>
                              <w:rFonts w:ascii="Arial" w:hAnsi="Arial" w:cs="Arial"/>
                              <w:color w:val="1155CC"/>
                              <w:sz w:val="22"/>
                              <w:szCs w:val="22"/>
                            </w:rPr>
                            <w:t>Restreindre</w:t>
                          </w:r>
                          <w:proofErr w:type="spellEnd"/>
                          <w:r>
                            <w:rPr>
                              <w:rStyle w:val="Lienhypertexte"/>
                              <w:rFonts w:ascii="Arial" w:hAnsi="Arial" w:cs="Arial"/>
                              <w:color w:val="1155CC"/>
                              <w:sz w:val="22"/>
                              <w:szCs w:val="22"/>
                            </w:rPr>
                            <w:t xml:space="preserve"> l'accès RDP par adresse IP</w:t>
                          </w:r>
                        </w:hyperlink>
                        <w:r>
                          <w:rPr>
                            <w:rFonts w:ascii="Arial" w:hAnsi="Arial" w:cs="Arial"/>
                            <w:color w:val="000000"/>
                            <w:sz w:val="22"/>
                            <w:szCs w:val="22"/>
                          </w:rPr>
                          <w:t>”,</w:t>
                        </w:r>
                        <w:r>
                          <w:rPr>
                            <w:rFonts w:ascii="Arial" w:hAnsi="Arial" w:cs="Arial"/>
                            <w:i/>
                            <w:iCs/>
                            <w:color w:val="000000"/>
                            <w:sz w:val="22"/>
                            <w:szCs w:val="22"/>
                          </w:rPr>
                          <w:t xml:space="preserve"> site </w:t>
                        </w:r>
                        <w:proofErr w:type="gramStart"/>
                        <w:r>
                          <w:rPr>
                            <w:rFonts w:ascii="Arial" w:hAnsi="Arial" w:cs="Arial"/>
                            <w:i/>
                            <w:iCs/>
                            <w:color w:val="000000"/>
                            <w:sz w:val="22"/>
                            <w:szCs w:val="22"/>
                          </w:rPr>
                          <w:t>Hostwinds.com</w:t>
                        </w:r>
                        <w:r>
                          <w:rPr>
                            <w:rFonts w:ascii="Arial" w:hAnsi="Arial" w:cs="Arial"/>
                            <w:color w:val="000000"/>
                            <w:sz w:val="22"/>
                            <w:szCs w:val="22"/>
                          </w:rPr>
                          <w:t>,  15</w:t>
                        </w:r>
                        <w:proofErr w:type="gramEnd"/>
                        <w:r>
                          <w:rPr>
                            <w:rFonts w:ascii="Arial" w:hAnsi="Arial" w:cs="Arial"/>
                            <w:color w:val="000000"/>
                            <w:sz w:val="22"/>
                            <w:szCs w:val="22"/>
                          </w:rPr>
                          <w:t xml:space="preserve"> nov. 2019, [dernière consultation 04 mars 2024].</w:t>
                        </w:r>
                      </w:p>
                      <w:p w14:paraId="17135C35" w14:textId="77777777" w:rsidR="00767723" w:rsidRDefault="00767723" w:rsidP="00767723">
                        <w:pPr>
                          <w:shd w:val="clear" w:color="auto" w:fill="F2F2F2" w:themeFill="background1" w:themeFillShade="F2"/>
                        </w:pPr>
                      </w:p>
                      <w:p w14:paraId="5CC510BA" w14:textId="77777777" w:rsidR="00767723" w:rsidRDefault="00767723" w:rsidP="00767723">
                        <w:pPr>
                          <w:shd w:val="clear" w:color="auto" w:fill="F2F2F2" w:themeFill="background1" w:themeFillShade="F2"/>
                        </w:pPr>
                      </w:p>
                    </w:txbxContent>
                  </v:textbox>
                  <w10:wrap type="square" anchorx="margin"/>
                </v:shape>
              </w:pict>
            </mc:Fallback>
          </mc:AlternateContent>
        </w:r>
      </w:ins>
    </w:p>
    <w:p w14:paraId="11AED8A5" w14:textId="77777777" w:rsidR="00C35EED" w:rsidRDefault="003E56D8">
      <w:commentRangeStart w:id="157"/>
      <w:commentRangeEnd w:id="157"/>
      <w:r>
        <w:rPr>
          <w:rStyle w:val="Marquedecommentaire"/>
        </w:rPr>
        <w:commentReference w:id="157"/>
      </w:r>
    </w:p>
    <w:sectPr w:rsidR="00C35EED">
      <w:headerReference w:type="even" r:id="rId17"/>
      <w:footerReference w:type="even" r:id="rId18"/>
      <w:footerReference w:type="default" r:id="rId19"/>
      <w:headerReference w:type="first" r:id="rId20"/>
      <w:footerReference w:type="first" r:id="rId21"/>
      <w:pgSz w:w="11909" w:h="16834"/>
      <w:pgMar w:top="1440" w:right="1440" w:bottom="1440" w:left="1440" w:header="566" w:footer="56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7" w:author="Peng Chao WANG" w:date="2024-03-09T14:16:00Z" w:initials="PCW">
    <w:p w14:paraId="506DCA45" w14:textId="77777777" w:rsidR="003E56D8" w:rsidRDefault="003E56D8">
      <w:pPr>
        <w:pStyle w:val="Commentaire"/>
      </w:pPr>
      <w:r>
        <w:rPr>
          <w:rStyle w:val="Marquedecommentaire"/>
        </w:rPr>
        <w:annotationRef/>
      </w:r>
      <w:r>
        <w:t>Exemple d’une capture d’écran Okta publiée par le groupe LAPSUS$</w:t>
      </w:r>
    </w:p>
    <w:p w14:paraId="24A17DB7" w14:textId="7EEC75BD" w:rsidR="003E56D8" w:rsidRDefault="003E56D8">
      <w:pPr>
        <w:pStyle w:val="Commentaire"/>
      </w:pPr>
    </w:p>
  </w:comment>
  <w:comment w:id="157" w:author="Peng Chao WANG" w:date="2024-03-09T14:10:00Z" w:initials="PCW">
    <w:p w14:paraId="53998B0F" w14:textId="6158BEED" w:rsidR="003E56D8" w:rsidRDefault="003E56D8">
      <w:pPr>
        <w:pStyle w:val="Commentaire"/>
      </w:pPr>
      <w:r>
        <w:rPr>
          <w:rStyle w:val="Marquedecommentaire"/>
        </w:rPr>
        <w:annotationRef/>
      </w:r>
      <w:r>
        <w:t>Sécuriser les connexions RDP en limitant les accès RDP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17DB7" w15:done="0"/>
  <w15:commentEx w15:paraId="53998B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6EDB0" w16cex:dateUtc="2024-03-09T13:16:00Z"/>
  <w16cex:commentExtensible w16cex:durableId="2996EC56" w16cex:dateUtc="2024-03-09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17DB7" w16cid:durableId="2996EDB0"/>
  <w16cid:commentId w16cid:paraId="53998B0F" w16cid:durableId="2996E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75DB" w14:textId="77777777" w:rsidR="000C7D8B" w:rsidRDefault="000C7D8B">
      <w:pPr>
        <w:spacing w:line="240" w:lineRule="auto"/>
      </w:pPr>
      <w:r>
        <w:separator/>
      </w:r>
    </w:p>
  </w:endnote>
  <w:endnote w:type="continuationSeparator" w:id="0">
    <w:p w14:paraId="68DE66B1" w14:textId="77777777" w:rsidR="000C7D8B" w:rsidRDefault="000C7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6FA4" w14:textId="77777777" w:rsidR="00C35EED" w:rsidRDefault="00C35E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AB35" w14:textId="77777777" w:rsidR="00C35EED" w:rsidRDefault="00C54C2F">
    <w:pPr>
      <w:jc w:val="right"/>
    </w:pPr>
    <w:r>
      <w:fldChar w:fldCharType="begin"/>
    </w:r>
    <w:r>
      <w:instrText>PAGE</w:instrText>
    </w:r>
    <w:r>
      <w:fldChar w:fldCharType="separate"/>
    </w:r>
    <w:r w:rsidR="00707E6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C937" w14:textId="77777777" w:rsidR="00C35EED" w:rsidRDefault="00C35E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427C" w14:textId="77777777" w:rsidR="000C7D8B" w:rsidRDefault="000C7D8B">
      <w:pPr>
        <w:spacing w:line="240" w:lineRule="auto"/>
      </w:pPr>
      <w:r>
        <w:separator/>
      </w:r>
    </w:p>
  </w:footnote>
  <w:footnote w:type="continuationSeparator" w:id="0">
    <w:p w14:paraId="1EA5B90A" w14:textId="77777777" w:rsidR="000C7D8B" w:rsidRDefault="000C7D8B">
      <w:pPr>
        <w:spacing w:line="240" w:lineRule="auto"/>
      </w:pPr>
      <w:r>
        <w:continuationSeparator/>
      </w:r>
    </w:p>
  </w:footnote>
  <w:footnote w:id="1">
    <w:p w14:paraId="0598D400" w14:textId="76D33524" w:rsidR="00464602" w:rsidRPr="00464602" w:rsidRDefault="00C54C2F">
      <w:pPr>
        <w:spacing w:line="240" w:lineRule="auto"/>
        <w:rPr>
          <w:ins w:id="2" w:author="Peng Chao WANG" w:date="2024-03-09T14:18:00Z"/>
          <w:i/>
          <w:iCs/>
          <w:sz w:val="20"/>
          <w:szCs w:val="20"/>
          <w:rPrChange w:id="3" w:author="Peng Chao WANG" w:date="2024-03-09T14:22:00Z">
            <w:rPr>
              <w:ins w:id="4" w:author="Peng Chao WANG" w:date="2024-03-09T14:18:00Z"/>
              <w:sz w:val="20"/>
              <w:szCs w:val="20"/>
            </w:rPr>
          </w:rPrChange>
        </w:rPr>
      </w:pPr>
      <w:r>
        <w:rPr>
          <w:vertAlign w:val="superscript"/>
        </w:rPr>
        <w:footnoteRef/>
      </w:r>
      <w:r>
        <w:rPr>
          <w:sz w:val="20"/>
          <w:szCs w:val="20"/>
        </w:rPr>
        <w:t xml:space="preserve"> </w:t>
      </w:r>
      <w:ins w:id="5" w:author="Peng Chao WANG" w:date="2024-03-09T14:18:00Z">
        <w:r w:rsidR="00464602">
          <w:rPr>
            <w:sz w:val="20"/>
            <w:szCs w:val="20"/>
          </w:rPr>
          <w:t>« </w:t>
        </w:r>
      </w:ins>
      <w:r>
        <w:rPr>
          <w:sz w:val="20"/>
          <w:szCs w:val="20"/>
        </w:rPr>
        <w:t>Dispositif Cyber Malveillance</w:t>
      </w:r>
      <w:ins w:id="6" w:author="Peng Chao WANG" w:date="2024-03-09T14:18:00Z">
        <w:r w:rsidR="00464602">
          <w:rPr>
            <w:sz w:val="20"/>
            <w:szCs w:val="20"/>
          </w:rPr>
          <w:t> » v. le site</w:t>
        </w:r>
      </w:ins>
      <w:ins w:id="7" w:author="Peng Chao WANG" w:date="2024-03-09T14:19:00Z">
        <w:r w:rsidR="00464602">
          <w:rPr>
            <w:sz w:val="20"/>
            <w:szCs w:val="20"/>
          </w:rPr>
          <w:t xml:space="preserve"> </w:t>
        </w:r>
      </w:ins>
      <w:ins w:id="8" w:author="Peng Chao WANG" w:date="2024-03-09T14:18:00Z">
        <w:r w:rsidR="00464602" w:rsidRPr="00464602">
          <w:rPr>
            <w:sz w:val="20"/>
            <w:szCs w:val="20"/>
          </w:rPr>
          <w:t>cybermalveillance.gouv.fr</w:t>
        </w:r>
      </w:ins>
      <w:ins w:id="9" w:author="Peng Chao WANG" w:date="2024-03-09T14:20:00Z">
        <w:r w:rsidR="00464602">
          <w:rPr>
            <w:sz w:val="20"/>
            <w:szCs w:val="20"/>
          </w:rPr>
          <w:t>, « </w:t>
        </w:r>
        <w:r w:rsidR="00464602" w:rsidRPr="00464602">
          <w:rPr>
            <w:sz w:val="20"/>
            <w:szCs w:val="20"/>
          </w:rPr>
          <w:t>À propos</w:t>
        </w:r>
        <w:r w:rsidR="00464602">
          <w:rPr>
            <w:sz w:val="20"/>
            <w:szCs w:val="20"/>
          </w:rPr>
          <w:t xml:space="preserve"> », </w:t>
        </w:r>
      </w:ins>
      <w:ins w:id="10" w:author="Peng Chao WANG" w:date="2024-03-09T14:22:00Z">
        <w:r w:rsidR="00464602">
          <w:rPr>
            <w:i/>
            <w:iCs/>
            <w:sz w:val="20"/>
            <w:szCs w:val="20"/>
          </w:rPr>
          <w:fldChar w:fldCharType="begin"/>
        </w:r>
        <w:r w:rsidR="00464602">
          <w:rPr>
            <w:i/>
            <w:iCs/>
            <w:sz w:val="20"/>
            <w:szCs w:val="20"/>
          </w:rPr>
          <w:instrText xml:space="preserve"> HYPERLINK "https://www.cybermalveillance.gouv.fr/a-propos" </w:instrText>
        </w:r>
        <w:r w:rsidR="00464602">
          <w:rPr>
            <w:i/>
            <w:iCs/>
            <w:sz w:val="20"/>
            <w:szCs w:val="20"/>
          </w:rPr>
          <w:fldChar w:fldCharType="separate"/>
        </w:r>
        <w:r w:rsidR="00464602" w:rsidRPr="00464602">
          <w:rPr>
            <w:rStyle w:val="Lienhypertexte"/>
            <w:i/>
            <w:iCs/>
            <w:rPrChange w:id="11" w:author="Peng Chao WANG" w:date="2024-03-09T14:22:00Z">
              <w:rPr>
                <w:sz w:val="20"/>
                <w:szCs w:val="20"/>
              </w:rPr>
            </w:rPrChange>
          </w:rPr>
          <w:t xml:space="preserve">site internet de </w:t>
        </w:r>
      </w:ins>
      <w:proofErr w:type="spellStart"/>
      <w:ins w:id="12" w:author="Peng Chao WANG" w:date="2024-03-09T14:27:00Z">
        <w:r w:rsidR="008A7E0A">
          <w:rPr>
            <w:rStyle w:val="Lienhypertexte"/>
            <w:i/>
            <w:iCs/>
            <w:sz w:val="20"/>
            <w:szCs w:val="20"/>
          </w:rPr>
          <w:t>C</w:t>
        </w:r>
      </w:ins>
      <w:ins w:id="13" w:author="Peng Chao WANG" w:date="2024-03-09T14:22:00Z">
        <w:r w:rsidR="00464602" w:rsidRPr="00464602">
          <w:rPr>
            <w:rStyle w:val="Lienhypertexte"/>
            <w:i/>
            <w:iCs/>
            <w:rPrChange w:id="14" w:author="Peng Chao WANG" w:date="2024-03-09T14:22:00Z">
              <w:rPr>
                <w:sz w:val="20"/>
                <w:szCs w:val="20"/>
              </w:rPr>
            </w:rPrChange>
          </w:rPr>
          <w:t>ybermalveillance</w:t>
        </w:r>
        <w:proofErr w:type="spellEnd"/>
        <w:r w:rsidR="00464602">
          <w:rPr>
            <w:i/>
            <w:iCs/>
            <w:sz w:val="20"/>
            <w:szCs w:val="20"/>
          </w:rPr>
          <w:fldChar w:fldCharType="end"/>
        </w:r>
      </w:ins>
      <w:ins w:id="15" w:author="Peng Chao WANG" w:date="2024-03-09T14:23:00Z">
        <w:r w:rsidR="00464602">
          <w:rPr>
            <w:i/>
            <w:iCs/>
            <w:sz w:val="20"/>
            <w:szCs w:val="20"/>
          </w:rPr>
          <w:t xml:space="preserve">, </w:t>
        </w:r>
        <w:r w:rsidR="00464602" w:rsidRPr="00464602">
          <w:rPr>
            <w:sz w:val="20"/>
            <w:szCs w:val="20"/>
            <w:rPrChange w:id="16" w:author="Peng Chao WANG" w:date="2024-03-09T14:24:00Z">
              <w:rPr>
                <w:i/>
                <w:iCs/>
                <w:sz w:val="20"/>
                <w:szCs w:val="20"/>
              </w:rPr>
            </w:rPrChange>
          </w:rPr>
          <w:t>article non daté</w:t>
        </w:r>
      </w:ins>
      <w:ins w:id="17" w:author="Peng Chao WANG" w:date="2024-03-09T14:24:00Z">
        <w:r w:rsidR="00464602">
          <w:rPr>
            <w:sz w:val="20"/>
            <w:szCs w:val="20"/>
          </w:rPr>
          <w:t>, [09/03/2024]</w:t>
        </w:r>
      </w:ins>
    </w:p>
    <w:p w14:paraId="3577A483" w14:textId="77777777" w:rsidR="00464602" w:rsidRDefault="00464602">
      <w:pPr>
        <w:spacing w:line="240" w:lineRule="auto"/>
        <w:rPr>
          <w:ins w:id="18" w:author="Peng Chao WANG" w:date="2024-03-09T14:18:00Z"/>
          <w:sz w:val="20"/>
          <w:szCs w:val="20"/>
        </w:rPr>
      </w:pPr>
    </w:p>
    <w:p w14:paraId="6D14BECE" w14:textId="652D3C44" w:rsidR="00C35EED" w:rsidDel="00464602" w:rsidRDefault="00C54C2F">
      <w:pPr>
        <w:spacing w:line="240" w:lineRule="auto"/>
        <w:rPr>
          <w:del w:id="19" w:author="Peng Chao WANG" w:date="2024-03-09T14:24:00Z"/>
          <w:sz w:val="20"/>
          <w:szCs w:val="20"/>
        </w:rPr>
      </w:pPr>
      <w:del w:id="20" w:author="Peng Chao WANG" w:date="2024-03-09T14:24:00Z">
        <w:r w:rsidDel="00464602">
          <w:rPr>
            <w:sz w:val="20"/>
            <w:szCs w:val="20"/>
          </w:rPr>
          <w:delText xml:space="preserve">. Disponible : </w:delText>
        </w:r>
        <w:r w:rsidDel="00464602">
          <w:fldChar w:fldCharType="begin"/>
        </w:r>
        <w:r w:rsidDel="00464602">
          <w:delInstrText xml:space="preserve"> HYPERLINK "https://www.cybermalveillance.gouv.fr/a-propos" \h </w:delInstrText>
        </w:r>
        <w:r w:rsidDel="00464602">
          <w:fldChar w:fldCharType="separate"/>
        </w:r>
        <w:r w:rsidDel="00464602">
          <w:rPr>
            <w:color w:val="1155CC"/>
            <w:sz w:val="20"/>
            <w:szCs w:val="20"/>
            <w:u w:val="single"/>
          </w:rPr>
          <w:delText>https://www.cybermalveillance.gouv.fr/a-propos</w:delText>
        </w:r>
        <w:r w:rsidDel="00464602">
          <w:rPr>
            <w:color w:val="1155CC"/>
            <w:sz w:val="20"/>
            <w:szCs w:val="20"/>
            <w:u w:val="single"/>
          </w:rPr>
          <w:fldChar w:fldCharType="end"/>
        </w:r>
        <w:r w:rsidDel="00464602">
          <w:rPr>
            <w:sz w:val="20"/>
            <w:szCs w:val="20"/>
          </w:rPr>
          <w:delText xml:space="preserve"> [10 décembre 2023] </w:delText>
        </w:r>
      </w:del>
    </w:p>
    <w:p w14:paraId="4FE8E21E" w14:textId="77777777" w:rsidR="00C35EED" w:rsidRDefault="00C35EED">
      <w:pPr>
        <w:spacing w:line="240" w:lineRule="auto"/>
        <w:rPr>
          <w:sz w:val="18"/>
          <w:szCs w:val="18"/>
        </w:rPr>
      </w:pPr>
    </w:p>
  </w:footnote>
  <w:footnote w:id="2">
    <w:p w14:paraId="741CF5E5" w14:textId="33E5E271" w:rsidR="00464602" w:rsidRPr="008A7E0A" w:rsidRDefault="00C54C2F">
      <w:pPr>
        <w:spacing w:line="240" w:lineRule="auto"/>
        <w:rPr>
          <w:ins w:id="21" w:author="Peng Chao WANG" w:date="2024-03-09T14:26:00Z"/>
          <w:sz w:val="20"/>
          <w:szCs w:val="20"/>
        </w:rPr>
      </w:pPr>
      <w:r>
        <w:rPr>
          <w:vertAlign w:val="superscript"/>
        </w:rPr>
        <w:footnoteRef/>
      </w:r>
      <w:r>
        <w:rPr>
          <w:sz w:val="20"/>
          <w:szCs w:val="20"/>
        </w:rPr>
        <w:t xml:space="preserve"> </w:t>
      </w:r>
      <w:ins w:id="22" w:author="Peng Chao WANG" w:date="2024-03-09T14:25:00Z">
        <w:r w:rsidR="00464602">
          <w:rPr>
            <w:sz w:val="20"/>
            <w:szCs w:val="20"/>
          </w:rPr>
          <w:t>« </w:t>
        </w:r>
      </w:ins>
      <w:ins w:id="23" w:author="Peng Chao WANG" w:date="2024-03-09T14:26:00Z">
        <w:r w:rsidR="00464602">
          <w:rPr>
            <w:sz w:val="20"/>
            <w:szCs w:val="20"/>
          </w:rPr>
          <w:t xml:space="preserve">Vocabulaire de la défense », v. le site </w:t>
        </w:r>
        <w:r w:rsidR="00464602" w:rsidRPr="00464602">
          <w:rPr>
            <w:sz w:val="20"/>
            <w:szCs w:val="20"/>
          </w:rPr>
          <w:t>legifrance.gouv.fr</w:t>
        </w:r>
      </w:ins>
      <w:ins w:id="24" w:author="Peng Chao WANG" w:date="2024-03-09T14:27:00Z">
        <w:r w:rsidR="00464602">
          <w:rPr>
            <w:sz w:val="20"/>
            <w:szCs w:val="20"/>
          </w:rPr>
          <w:t>, « </w:t>
        </w:r>
        <w:r w:rsidR="00464602" w:rsidRPr="00464602">
          <w:rPr>
            <w:sz w:val="20"/>
            <w:szCs w:val="20"/>
          </w:rPr>
          <w:t>Vocabulaire de la défense : cyberdéfense (liste de termes, expressions et définitions adoptés)</w:t>
        </w:r>
        <w:r w:rsidR="008A7E0A">
          <w:rPr>
            <w:sz w:val="20"/>
            <w:szCs w:val="20"/>
          </w:rPr>
          <w:t xml:space="preserve"> », </w:t>
        </w:r>
      </w:ins>
      <w:ins w:id="25" w:author="Peng Chao WANG" w:date="2024-03-09T14:28:00Z">
        <w:r w:rsidR="008A7E0A">
          <w:rPr>
            <w:i/>
            <w:iCs/>
            <w:sz w:val="20"/>
            <w:szCs w:val="20"/>
          </w:rPr>
          <w:fldChar w:fldCharType="begin"/>
        </w:r>
        <w:r w:rsidR="008A7E0A">
          <w:rPr>
            <w:i/>
            <w:iCs/>
            <w:sz w:val="20"/>
            <w:szCs w:val="20"/>
          </w:rPr>
          <w:instrText xml:space="preserve"> HYPERLINK "https://www.legifrance.gouv.fr/jorf/id/JORFTEXT000035583357" </w:instrText>
        </w:r>
        <w:r w:rsidR="008A7E0A">
          <w:rPr>
            <w:i/>
            <w:iCs/>
            <w:sz w:val="20"/>
            <w:szCs w:val="20"/>
          </w:rPr>
          <w:fldChar w:fldCharType="separate"/>
        </w:r>
        <w:r w:rsidR="008A7E0A" w:rsidRPr="008A7E0A">
          <w:rPr>
            <w:rStyle w:val="Lienhypertexte"/>
            <w:i/>
            <w:iCs/>
            <w:rPrChange w:id="26" w:author="Peng Chao WANG" w:date="2024-03-09T14:28:00Z">
              <w:rPr>
                <w:sz w:val="20"/>
                <w:szCs w:val="20"/>
              </w:rPr>
            </w:rPrChange>
          </w:rPr>
          <w:t xml:space="preserve">site internet de </w:t>
        </w:r>
        <w:proofErr w:type="spellStart"/>
        <w:r w:rsidR="008A7E0A" w:rsidRPr="008A7E0A">
          <w:rPr>
            <w:rStyle w:val="Lienhypertexte"/>
            <w:i/>
            <w:iCs/>
            <w:rPrChange w:id="27" w:author="Peng Chao WANG" w:date="2024-03-09T14:28:00Z">
              <w:rPr>
                <w:sz w:val="20"/>
                <w:szCs w:val="20"/>
              </w:rPr>
            </w:rPrChange>
          </w:rPr>
          <w:t>Legifrance</w:t>
        </w:r>
        <w:proofErr w:type="spellEnd"/>
        <w:r w:rsidR="008A7E0A">
          <w:rPr>
            <w:i/>
            <w:iCs/>
            <w:sz w:val="20"/>
            <w:szCs w:val="20"/>
          </w:rPr>
          <w:fldChar w:fldCharType="end"/>
        </w:r>
        <w:r w:rsidR="008A7E0A">
          <w:rPr>
            <w:i/>
            <w:iCs/>
            <w:sz w:val="20"/>
            <w:szCs w:val="20"/>
          </w:rPr>
          <w:t xml:space="preserve">, </w:t>
        </w:r>
      </w:ins>
      <w:ins w:id="28" w:author="Peng Chao WANG" w:date="2024-03-09T14:29:00Z">
        <w:r w:rsidR="008A7E0A">
          <w:rPr>
            <w:sz w:val="20"/>
            <w:szCs w:val="20"/>
          </w:rPr>
          <w:t>article non daté, [09/03/2024]</w:t>
        </w:r>
      </w:ins>
    </w:p>
    <w:p w14:paraId="53D6991B" w14:textId="77777777" w:rsidR="00464602" w:rsidRDefault="00464602">
      <w:pPr>
        <w:spacing w:line="240" w:lineRule="auto"/>
        <w:rPr>
          <w:ins w:id="29" w:author="Peng Chao WANG" w:date="2024-03-09T14:26:00Z"/>
          <w:sz w:val="20"/>
          <w:szCs w:val="20"/>
        </w:rPr>
      </w:pPr>
    </w:p>
    <w:p w14:paraId="34376759" w14:textId="1612370D" w:rsidR="00C35EED" w:rsidRDefault="00C54C2F">
      <w:pPr>
        <w:spacing w:line="240" w:lineRule="auto"/>
        <w:rPr>
          <w:sz w:val="20"/>
          <w:szCs w:val="20"/>
        </w:rPr>
      </w:pPr>
      <w:del w:id="30" w:author="Peng Chao WANG" w:date="2024-03-09T14:25:00Z">
        <w:r w:rsidDel="00464602">
          <w:rPr>
            <w:sz w:val="20"/>
            <w:szCs w:val="20"/>
            <w:highlight w:val="white"/>
          </w:rPr>
          <w:delText xml:space="preserve">JORF n° 0219 du 19 septembre 2017.  </w:delText>
        </w:r>
        <w:r w:rsidDel="00464602">
          <w:rPr>
            <w:sz w:val="20"/>
            <w:szCs w:val="20"/>
          </w:rPr>
          <w:delText xml:space="preserve">Vocabulaire de la défense : cyberdéfense . NOR : CTNR1724864K. Texte n° 45 . Disponible : </w:delText>
        </w:r>
        <w:r w:rsidDel="00464602">
          <w:fldChar w:fldCharType="begin"/>
        </w:r>
        <w:r w:rsidDel="00464602">
          <w:delInstrText xml:space="preserve"> HYPERLINK "https://www.legifrance.gouv.fr/jorf/id/JORFTEXT000035583357" \h </w:delInstrText>
        </w:r>
        <w:r w:rsidDel="00464602">
          <w:fldChar w:fldCharType="separate"/>
        </w:r>
        <w:r w:rsidDel="00464602">
          <w:rPr>
            <w:color w:val="1155CC"/>
            <w:sz w:val="20"/>
            <w:szCs w:val="20"/>
            <w:u w:val="single"/>
          </w:rPr>
          <w:delText>https://www.legifrance.gouv.fr/jorf/id/JORFTEXT000035583357</w:delText>
        </w:r>
        <w:r w:rsidDel="00464602">
          <w:rPr>
            <w:color w:val="1155CC"/>
            <w:sz w:val="20"/>
            <w:szCs w:val="20"/>
            <w:u w:val="single"/>
          </w:rPr>
          <w:fldChar w:fldCharType="end"/>
        </w:r>
        <w:r w:rsidDel="00464602">
          <w:rPr>
            <w:sz w:val="20"/>
            <w:szCs w:val="20"/>
          </w:rPr>
          <w:delText xml:space="preserve"> [10 décembre 2023] </w:delText>
        </w:r>
      </w:del>
    </w:p>
    <w:p w14:paraId="4C84A1FD" w14:textId="77777777" w:rsidR="00C35EED" w:rsidRDefault="00C35EED">
      <w:pPr>
        <w:spacing w:line="240" w:lineRule="auto"/>
        <w:rPr>
          <w:sz w:val="20"/>
          <w:szCs w:val="20"/>
        </w:rPr>
      </w:pPr>
    </w:p>
  </w:footnote>
  <w:footnote w:id="3">
    <w:p w14:paraId="44F7D2B8" w14:textId="77777777" w:rsidR="008A7E0A" w:rsidRDefault="00C54C2F">
      <w:pPr>
        <w:spacing w:line="240" w:lineRule="auto"/>
        <w:rPr>
          <w:ins w:id="31" w:author="Peng Chao WANG" w:date="2024-03-09T14:35:00Z"/>
          <w:i/>
          <w:iCs/>
          <w:sz w:val="20"/>
          <w:szCs w:val="20"/>
        </w:rPr>
      </w:pPr>
      <w:r>
        <w:rPr>
          <w:vertAlign w:val="superscript"/>
        </w:rPr>
        <w:footnoteRef/>
      </w:r>
      <w:ins w:id="32" w:author="Peng Chao WANG" w:date="2024-03-09T14:30:00Z">
        <w:r w:rsidR="008A7E0A">
          <w:rPr>
            <w:sz w:val="20"/>
            <w:szCs w:val="20"/>
            <w:highlight w:val="white"/>
          </w:rPr>
          <w:t>« </w:t>
        </w:r>
      </w:ins>
      <w:ins w:id="33" w:author="Peng Chao WANG" w:date="2024-03-09T14:31:00Z">
        <w:r w:rsidR="008A7E0A">
          <w:rPr>
            <w:sz w:val="20"/>
            <w:szCs w:val="20"/>
            <w:highlight w:val="white"/>
          </w:rPr>
          <w:t xml:space="preserve">Loi n° 88-19 du 5 janvier 1988 relative à la fraude </w:t>
        </w:r>
        <w:proofErr w:type="gramStart"/>
        <w:r w:rsidR="008A7E0A">
          <w:rPr>
            <w:sz w:val="20"/>
            <w:szCs w:val="20"/>
            <w:highlight w:val="white"/>
          </w:rPr>
          <w:t>informatique .</w:t>
        </w:r>
        <w:proofErr w:type="gramEnd"/>
        <w:r w:rsidR="008A7E0A">
          <w:rPr>
            <w:sz w:val="20"/>
            <w:szCs w:val="20"/>
            <w:highlight w:val="white"/>
          </w:rPr>
          <w:t xml:space="preserve"> NOR : JUSX8700198</w:t>
        </w:r>
        <w:proofErr w:type="gramStart"/>
        <w:r w:rsidR="008A7E0A">
          <w:rPr>
            <w:sz w:val="20"/>
            <w:szCs w:val="20"/>
            <w:highlight w:val="white"/>
          </w:rPr>
          <w:t>L .</w:t>
        </w:r>
        <w:proofErr w:type="gramEnd"/>
        <w:r w:rsidR="008A7E0A">
          <w:rPr>
            <w:sz w:val="20"/>
            <w:szCs w:val="20"/>
            <w:highlight w:val="white"/>
          </w:rPr>
          <w:t xml:space="preserve"> », v. le site </w:t>
        </w:r>
        <w:r w:rsidR="008A7E0A" w:rsidRPr="008A7E0A">
          <w:rPr>
            <w:sz w:val="20"/>
            <w:szCs w:val="20"/>
          </w:rPr>
          <w:t>legifrance.gouv.fr</w:t>
        </w:r>
        <w:r w:rsidR="008A7E0A">
          <w:rPr>
            <w:sz w:val="20"/>
            <w:szCs w:val="20"/>
          </w:rPr>
          <w:t xml:space="preserve">, </w:t>
        </w:r>
      </w:ins>
      <w:ins w:id="34" w:author="Peng Chao WANG" w:date="2024-03-09T14:32:00Z">
        <w:r w:rsidR="008A7E0A">
          <w:rPr>
            <w:sz w:val="20"/>
            <w:szCs w:val="20"/>
          </w:rPr>
          <w:t>« </w:t>
        </w:r>
      </w:ins>
      <w:ins w:id="35" w:author="Peng Chao WANG" w:date="2024-03-09T14:31:00Z">
        <w:r w:rsidR="008A7E0A" w:rsidRPr="008A7E0A">
          <w:rPr>
            <w:sz w:val="20"/>
            <w:szCs w:val="20"/>
          </w:rPr>
          <w:t>Loi n° 88-19 du 5 janvier 1988 relative à la fraude informatique</w:t>
        </w:r>
      </w:ins>
      <w:ins w:id="36" w:author="Peng Chao WANG" w:date="2024-03-09T14:32:00Z">
        <w:r w:rsidR="008A7E0A">
          <w:rPr>
            <w:sz w:val="20"/>
            <w:szCs w:val="20"/>
          </w:rPr>
          <w:t xml:space="preserve"> », </w:t>
        </w:r>
        <w:r w:rsidR="008A7E0A">
          <w:rPr>
            <w:i/>
            <w:iCs/>
            <w:sz w:val="20"/>
            <w:szCs w:val="20"/>
          </w:rPr>
          <w:fldChar w:fldCharType="begin"/>
        </w:r>
        <w:r w:rsidR="008A7E0A">
          <w:rPr>
            <w:i/>
            <w:iCs/>
            <w:sz w:val="20"/>
            <w:szCs w:val="20"/>
          </w:rPr>
          <w:instrText xml:space="preserve"> HYPERLINK "https://www.legifrance.gouv.fr/jorf/id/JORFTEXT000000875419" </w:instrText>
        </w:r>
        <w:r w:rsidR="008A7E0A">
          <w:rPr>
            <w:i/>
            <w:iCs/>
            <w:sz w:val="20"/>
            <w:szCs w:val="20"/>
          </w:rPr>
          <w:fldChar w:fldCharType="separate"/>
        </w:r>
        <w:r w:rsidR="008A7E0A" w:rsidRPr="008A7E0A">
          <w:rPr>
            <w:rStyle w:val="Lienhypertexte"/>
            <w:i/>
            <w:iCs/>
            <w:rPrChange w:id="37" w:author="Peng Chao WANG" w:date="2024-03-09T14:32:00Z">
              <w:rPr>
                <w:sz w:val="20"/>
                <w:szCs w:val="20"/>
              </w:rPr>
            </w:rPrChange>
          </w:rPr>
          <w:t xml:space="preserve">site internet de </w:t>
        </w:r>
        <w:proofErr w:type="spellStart"/>
        <w:r w:rsidR="008A7E0A" w:rsidRPr="008A7E0A">
          <w:rPr>
            <w:rStyle w:val="Lienhypertexte"/>
            <w:i/>
            <w:iCs/>
            <w:rPrChange w:id="38" w:author="Peng Chao WANG" w:date="2024-03-09T14:32:00Z">
              <w:rPr>
                <w:sz w:val="20"/>
                <w:szCs w:val="20"/>
              </w:rPr>
            </w:rPrChange>
          </w:rPr>
          <w:t>Legifrance</w:t>
        </w:r>
        <w:proofErr w:type="spellEnd"/>
        <w:r w:rsidR="008A7E0A">
          <w:rPr>
            <w:i/>
            <w:iCs/>
            <w:sz w:val="20"/>
            <w:szCs w:val="20"/>
          </w:rPr>
          <w:fldChar w:fldCharType="end"/>
        </w:r>
        <w:r w:rsidR="008A7E0A">
          <w:rPr>
            <w:i/>
            <w:iCs/>
            <w:sz w:val="20"/>
            <w:szCs w:val="20"/>
          </w:rPr>
          <w:t>,</w:t>
        </w:r>
      </w:ins>
    </w:p>
    <w:p w14:paraId="6EE95A4A" w14:textId="7929FB27" w:rsidR="008A7E0A" w:rsidRPr="008A7E0A" w:rsidRDefault="008A7E0A">
      <w:pPr>
        <w:spacing w:line="240" w:lineRule="auto"/>
        <w:rPr>
          <w:ins w:id="39" w:author="Peng Chao WANG" w:date="2024-03-09T14:30:00Z"/>
          <w:sz w:val="20"/>
          <w:szCs w:val="20"/>
          <w:highlight w:val="white"/>
        </w:rPr>
      </w:pPr>
      <w:ins w:id="40" w:author="Peng Chao WANG" w:date="2024-03-09T14:32:00Z">
        <w:r w:rsidRPr="008A7E0A">
          <w:rPr>
            <w:sz w:val="20"/>
            <w:szCs w:val="20"/>
            <w:rPrChange w:id="41" w:author="Peng Chao WANG" w:date="2024-03-09T14:35:00Z">
              <w:rPr>
                <w:i/>
                <w:iCs/>
                <w:sz w:val="20"/>
                <w:szCs w:val="20"/>
              </w:rPr>
            </w:rPrChange>
          </w:rPr>
          <w:t xml:space="preserve"> </w:t>
        </w:r>
      </w:ins>
      <w:ins w:id="42" w:author="Peng Chao WANG" w:date="2024-03-09T14:35:00Z">
        <w:r w:rsidRPr="008A7E0A">
          <w:rPr>
            <w:sz w:val="20"/>
            <w:szCs w:val="20"/>
            <w:rPrChange w:id="43" w:author="Peng Chao WANG" w:date="2024-03-09T14:35:00Z">
              <w:rPr>
                <w:i/>
                <w:iCs/>
                <w:sz w:val="20"/>
                <w:szCs w:val="20"/>
              </w:rPr>
            </w:rPrChange>
          </w:rPr>
          <w:t>Article non daté</w:t>
        </w:r>
        <w:r>
          <w:rPr>
            <w:sz w:val="20"/>
            <w:szCs w:val="20"/>
          </w:rPr>
          <w:t>, [09/03/2024].</w:t>
        </w:r>
      </w:ins>
    </w:p>
    <w:p w14:paraId="17474CE4" w14:textId="57225E8A" w:rsidR="00C35EED" w:rsidDel="008A7E0A" w:rsidRDefault="00C54C2F">
      <w:pPr>
        <w:spacing w:line="240" w:lineRule="auto"/>
        <w:rPr>
          <w:del w:id="44" w:author="Peng Chao WANG" w:date="2024-03-09T14:35:00Z"/>
          <w:sz w:val="20"/>
          <w:szCs w:val="20"/>
        </w:rPr>
      </w:pPr>
      <w:del w:id="45" w:author="Peng Chao WANG" w:date="2024-03-09T14:35:00Z">
        <w:r w:rsidDel="008A7E0A">
          <w:rPr>
            <w:sz w:val="20"/>
            <w:szCs w:val="20"/>
            <w:highlight w:val="white"/>
          </w:rPr>
          <w:delText xml:space="preserve"> Loi n° 88-19 du 5 janvier 1988 relative à la fraude informatique . NOR : JUSX8700198L . JORF du 6 janvier 1988. Disponible : </w:delText>
        </w:r>
        <w:r w:rsidDel="008A7E0A">
          <w:fldChar w:fldCharType="begin"/>
        </w:r>
        <w:r w:rsidDel="008A7E0A">
          <w:delInstrText xml:space="preserve"> HYPERLINK "https://www.legifrance.gouv.fr/jorf/id/JORFTEXT000000875419" \h </w:delInstrText>
        </w:r>
        <w:r w:rsidDel="008A7E0A">
          <w:fldChar w:fldCharType="separate"/>
        </w:r>
        <w:r w:rsidDel="008A7E0A">
          <w:rPr>
            <w:color w:val="1155CC"/>
            <w:sz w:val="20"/>
            <w:szCs w:val="20"/>
            <w:highlight w:val="white"/>
            <w:u w:val="single"/>
          </w:rPr>
          <w:delText>https://www.legifrance.gouv.fr/jorf/id/JORFTEXT000000875419</w:delText>
        </w:r>
        <w:r w:rsidDel="008A7E0A">
          <w:rPr>
            <w:color w:val="1155CC"/>
            <w:sz w:val="20"/>
            <w:szCs w:val="20"/>
            <w:highlight w:val="white"/>
            <w:u w:val="single"/>
          </w:rPr>
          <w:fldChar w:fldCharType="end"/>
        </w:r>
        <w:r w:rsidDel="008A7E0A">
          <w:rPr>
            <w:sz w:val="20"/>
            <w:szCs w:val="20"/>
            <w:highlight w:val="white"/>
          </w:rPr>
          <w:delText xml:space="preserve"> </w:delText>
        </w:r>
        <w:r w:rsidDel="008A7E0A">
          <w:rPr>
            <w:sz w:val="20"/>
            <w:szCs w:val="20"/>
          </w:rPr>
          <w:delText xml:space="preserve"> [10 décembre 2023] </w:delText>
        </w:r>
      </w:del>
    </w:p>
    <w:p w14:paraId="255D8279" w14:textId="77777777" w:rsidR="00C35EED" w:rsidRDefault="00C35EED">
      <w:pPr>
        <w:spacing w:line="240" w:lineRule="auto"/>
        <w:rPr>
          <w:sz w:val="20"/>
          <w:szCs w:val="20"/>
        </w:rPr>
      </w:pPr>
    </w:p>
  </w:footnote>
  <w:footnote w:id="4">
    <w:p w14:paraId="0F6325EA" w14:textId="77777777" w:rsidR="00C35EED" w:rsidRDefault="00C54C2F">
      <w:pPr>
        <w:spacing w:line="240" w:lineRule="auto"/>
        <w:jc w:val="left"/>
        <w:rPr>
          <w:sz w:val="20"/>
          <w:szCs w:val="20"/>
        </w:rPr>
      </w:pPr>
      <w:r>
        <w:rPr>
          <w:vertAlign w:val="superscript"/>
        </w:rPr>
        <w:footnoteRef/>
      </w:r>
      <w:r>
        <w:rPr>
          <w:sz w:val="20"/>
          <w:szCs w:val="20"/>
        </w:rPr>
        <w:t xml:space="preserve"> Dalloz actualité [PODCAST]</w:t>
      </w:r>
      <w:r>
        <w:rPr>
          <w:i/>
          <w:sz w:val="20"/>
          <w:szCs w:val="20"/>
        </w:rPr>
        <w:t xml:space="preserve"> «</w:t>
      </w:r>
      <w:r>
        <w:rPr>
          <w:sz w:val="20"/>
          <w:szCs w:val="20"/>
        </w:rPr>
        <w:t xml:space="preserve"> </w:t>
      </w:r>
      <w:proofErr w:type="spellStart"/>
      <w:r>
        <w:rPr>
          <w:sz w:val="20"/>
          <w:szCs w:val="20"/>
        </w:rPr>
        <w:t>Cyberarnaques</w:t>
      </w:r>
      <w:proofErr w:type="spellEnd"/>
      <w:r>
        <w:rPr>
          <w:sz w:val="20"/>
          <w:szCs w:val="20"/>
        </w:rPr>
        <w:t xml:space="preserve"> » : quand l'internaute mord à l'hameçon – Sophie Sontag Koenig–</w:t>
      </w:r>
      <w:r>
        <w:rPr>
          <w:i/>
          <w:sz w:val="20"/>
          <w:szCs w:val="20"/>
        </w:rPr>
        <w:t xml:space="preserve"> (web radio </w:t>
      </w:r>
      <w:proofErr w:type="spellStart"/>
      <w:r>
        <w:rPr>
          <w:i/>
          <w:sz w:val="20"/>
          <w:szCs w:val="20"/>
        </w:rPr>
        <w:t>Amicus</w:t>
      </w:r>
      <w:proofErr w:type="spellEnd"/>
      <w:r>
        <w:rPr>
          <w:i/>
          <w:sz w:val="20"/>
          <w:szCs w:val="20"/>
        </w:rPr>
        <w:t xml:space="preserve"> Radio)</w:t>
      </w:r>
      <w:r>
        <w:rPr>
          <w:sz w:val="20"/>
          <w:szCs w:val="20"/>
        </w:rPr>
        <w:t xml:space="preserve"> – 21 avril 2023.  Disponible : </w:t>
      </w:r>
      <w:hyperlink r:id="rId1">
        <w:r>
          <w:rPr>
            <w:color w:val="1155CC"/>
            <w:sz w:val="20"/>
            <w:szCs w:val="20"/>
            <w:u w:val="single"/>
          </w:rPr>
          <w:t>https://www-dalloz-fr.ezpaarse.univ-paris1.fr</w:t>
        </w:r>
      </w:hyperlink>
      <w:r>
        <w:rPr>
          <w:sz w:val="20"/>
          <w:szCs w:val="20"/>
        </w:rPr>
        <w:t xml:space="preserve">  </w:t>
      </w:r>
    </w:p>
    <w:p w14:paraId="69B24032" w14:textId="77777777" w:rsidR="00C35EED" w:rsidRDefault="00C54C2F">
      <w:pPr>
        <w:spacing w:line="240" w:lineRule="auto"/>
        <w:jc w:val="left"/>
        <w:rPr>
          <w:sz w:val="20"/>
          <w:szCs w:val="20"/>
        </w:rPr>
      </w:pPr>
      <w:r>
        <w:rPr>
          <w:sz w:val="20"/>
          <w:szCs w:val="20"/>
        </w:rPr>
        <w:t xml:space="preserve">[10 décembre 2023] </w:t>
      </w:r>
    </w:p>
    <w:p w14:paraId="7655B539" w14:textId="77777777" w:rsidR="00C35EED" w:rsidRDefault="00C35EED">
      <w:pPr>
        <w:spacing w:line="240" w:lineRule="auto"/>
        <w:rPr>
          <w:sz w:val="20"/>
          <w:szCs w:val="20"/>
        </w:rPr>
      </w:pPr>
    </w:p>
  </w:footnote>
  <w:footnote w:id="5">
    <w:p w14:paraId="51163D99" w14:textId="706EEF7F" w:rsidR="00C35EED" w:rsidRDefault="00C54C2F">
      <w:pPr>
        <w:spacing w:line="240" w:lineRule="auto"/>
        <w:jc w:val="left"/>
        <w:rPr>
          <w:sz w:val="20"/>
          <w:szCs w:val="20"/>
        </w:rPr>
      </w:pPr>
      <w:r>
        <w:rPr>
          <w:vertAlign w:val="superscript"/>
        </w:rPr>
        <w:footnoteRef/>
      </w:r>
      <w:del w:id="46" w:author="Peng Chao WANG" w:date="2024-03-09T14:39:00Z">
        <w:r w:rsidDel="004F1EFA">
          <w:rPr>
            <w:sz w:val="20"/>
            <w:szCs w:val="20"/>
          </w:rPr>
          <w:delText xml:space="preserve"> </w:delText>
        </w:r>
      </w:del>
      <w:r>
        <w:rPr>
          <w:sz w:val="20"/>
          <w:szCs w:val="20"/>
        </w:rPr>
        <w:t xml:space="preserve">Antoine, L. 2022. Ingénierie </w:t>
      </w:r>
      <w:proofErr w:type="gramStart"/>
      <w:r>
        <w:rPr>
          <w:sz w:val="20"/>
          <w:szCs w:val="20"/>
        </w:rPr>
        <w:t>sociale:</w:t>
      </w:r>
      <w:proofErr w:type="gramEnd"/>
      <w:r>
        <w:rPr>
          <w:sz w:val="20"/>
          <w:szCs w:val="20"/>
        </w:rPr>
        <w:t xml:space="preserve"> quelles sont les 4 principales menaces et comment s’en prémunir ? </w:t>
      </w:r>
      <w:proofErr w:type="spellStart"/>
      <w:r>
        <w:rPr>
          <w:i/>
          <w:sz w:val="20"/>
          <w:szCs w:val="20"/>
        </w:rPr>
        <w:t>CyberUniversity</w:t>
      </w:r>
      <w:proofErr w:type="spellEnd"/>
      <w:r>
        <w:rPr>
          <w:i/>
          <w:sz w:val="20"/>
          <w:szCs w:val="20"/>
        </w:rPr>
        <w:t>.</w:t>
      </w:r>
      <w:r>
        <w:rPr>
          <w:sz w:val="20"/>
          <w:szCs w:val="20"/>
        </w:rPr>
        <w:t xml:space="preserve"> 14 février. Disponible :  </w:t>
      </w:r>
      <w:hyperlink r:id="rId2">
        <w:r>
          <w:rPr>
            <w:color w:val="1155CC"/>
            <w:sz w:val="20"/>
            <w:szCs w:val="20"/>
            <w:u w:val="single"/>
          </w:rPr>
          <w:t>https://www.cyberuniversity.com/</w:t>
        </w:r>
      </w:hyperlink>
      <w:r>
        <w:rPr>
          <w:sz w:val="20"/>
          <w:szCs w:val="20"/>
        </w:rPr>
        <w:t xml:space="preserve">  [10 décembre 2023] </w:t>
      </w:r>
    </w:p>
  </w:footnote>
  <w:footnote w:id="6">
    <w:p w14:paraId="08F3E015" w14:textId="4FD0268E" w:rsidR="00767723" w:rsidRPr="00767723" w:rsidRDefault="00767723">
      <w:pPr>
        <w:pStyle w:val="Notedebasdepage"/>
        <w:rPr>
          <w:lang w:val="fr-FR"/>
          <w:rPrChange w:id="48" w:author="Peng Chao WANG" w:date="2024-03-09T13:58:00Z">
            <w:rPr/>
          </w:rPrChange>
        </w:rPr>
      </w:pPr>
      <w:ins w:id="49" w:author="Peng Chao WANG" w:date="2024-03-09T13:58:00Z">
        <w:r>
          <w:rPr>
            <w:rStyle w:val="Appelnotedebasdep"/>
          </w:rPr>
          <w:footnoteRef/>
        </w:r>
        <w:r>
          <w:t xml:space="preserve"> </w:t>
        </w:r>
        <w:r>
          <w:rPr>
            <w:lang w:val="fr-FR"/>
          </w:rPr>
          <w:t xml:space="preserve">« Le </w:t>
        </w:r>
        <w:r w:rsidRPr="00AA733D">
          <w:rPr>
            <w:lang w:val="fr-FR"/>
          </w:rPr>
          <w:t>phishing est une forme d'escroquerie sur internet</w:t>
        </w:r>
        <w:r>
          <w:rPr>
            <w:lang w:val="fr-FR"/>
          </w:rPr>
          <w:t xml:space="preserve"> », v. le site CNIL, </w:t>
        </w:r>
        <w:r w:rsidRPr="001308BD">
          <w:rPr>
            <w:lang w:val="fr-FR"/>
          </w:rPr>
          <w:t>« </w:t>
        </w:r>
        <w:r>
          <w:rPr>
            <w:lang w:val="fr-FR"/>
          </w:rPr>
          <w:fldChar w:fldCharType="begin"/>
        </w:r>
        <w:r w:rsidRPr="001308BD">
          <w:rPr>
            <w:lang w:val="fr-FR"/>
          </w:rPr>
          <w:instrText xml:space="preserve"> HYPERLINK "https://www.cnil.fr/fr/cnil-direct/question/le-phishing-cest-quoi" </w:instrText>
        </w:r>
        <w:r>
          <w:rPr>
            <w:lang w:val="fr-FR"/>
          </w:rPr>
          <w:fldChar w:fldCharType="separate"/>
        </w:r>
        <w:r w:rsidRPr="006F3A60">
          <w:rPr>
            <w:rStyle w:val="Lienhypertexte"/>
            <w:lang w:val="fr-FR"/>
          </w:rPr>
          <w:t>Le phishing, c'est quoi ?</w:t>
        </w:r>
        <w:r w:rsidRPr="00A91791">
          <w:rPr>
            <w:rStyle w:val="Lienhypertexte"/>
            <w:lang w:val="fr-FR"/>
          </w:rPr>
          <w:t> </w:t>
        </w:r>
        <w:r>
          <w:rPr>
            <w:lang w:val="fr-FR"/>
          </w:rPr>
          <w:fldChar w:fldCharType="end"/>
        </w:r>
        <w:r>
          <w:rPr>
            <w:lang w:val="fr-FR"/>
          </w:rPr>
          <w:t xml:space="preserve">», </w:t>
        </w:r>
        <w:r w:rsidRPr="006F3A60">
          <w:rPr>
            <w:i/>
            <w:lang w:val="fr-FR"/>
          </w:rPr>
          <w:t>site internet de la CNIL</w:t>
        </w:r>
        <w:r>
          <w:rPr>
            <w:lang w:val="fr-FR"/>
          </w:rPr>
          <w:t xml:space="preserve">, article non </w:t>
        </w:r>
        <w:proofErr w:type="gramStart"/>
        <w:r>
          <w:rPr>
            <w:lang w:val="fr-FR"/>
          </w:rPr>
          <w:t>daté ,</w:t>
        </w:r>
        <w:proofErr w:type="gramEnd"/>
        <w:r>
          <w:rPr>
            <w:lang w:val="fr-FR"/>
          </w:rPr>
          <w:t xml:space="preserve"> [dernière consultation 04 mars 2024].</w:t>
        </w:r>
      </w:ins>
    </w:p>
  </w:footnote>
  <w:footnote w:id="7">
    <w:p w14:paraId="294D8AD6" w14:textId="353E48E2" w:rsidR="00E810C0" w:rsidRDefault="00C54C2F">
      <w:pPr>
        <w:spacing w:line="240" w:lineRule="auto"/>
        <w:rPr>
          <w:ins w:id="50" w:author="Peng Chao WANG" w:date="2024-03-09T15:06:00Z"/>
          <w:sz w:val="20"/>
          <w:szCs w:val="20"/>
        </w:rPr>
      </w:pPr>
      <w:r>
        <w:rPr>
          <w:vertAlign w:val="superscript"/>
        </w:rPr>
        <w:footnoteRef/>
      </w:r>
      <w:ins w:id="51" w:author="Peng Chao WANG" w:date="2024-03-09T15:03:00Z">
        <w:r w:rsidR="00E810C0">
          <w:rPr>
            <w:sz w:val="20"/>
            <w:szCs w:val="20"/>
          </w:rPr>
          <w:t>« </w:t>
        </w:r>
        <w:r w:rsidR="00E810C0" w:rsidRPr="00E810C0">
          <w:rPr>
            <w:sz w:val="20"/>
            <w:szCs w:val="20"/>
          </w:rPr>
          <w:t>L'ingénierie sociale consiste à entrer en relation avec un individu dans le but de lui soutirer des informations confidentielles à des fins frauduleuses.</w:t>
        </w:r>
        <w:r w:rsidR="00E810C0">
          <w:rPr>
            <w:sz w:val="20"/>
            <w:szCs w:val="20"/>
          </w:rPr>
          <w:t xml:space="preserve"> », v. le site </w:t>
        </w:r>
      </w:ins>
      <w:ins w:id="52" w:author="Peng Chao WANG" w:date="2024-03-09T15:04:00Z">
        <w:r w:rsidR="00E810C0">
          <w:rPr>
            <w:sz w:val="20"/>
            <w:szCs w:val="20"/>
          </w:rPr>
          <w:t>Nomios.fr, « </w:t>
        </w:r>
        <w:r w:rsidR="00E810C0" w:rsidRPr="00E810C0">
          <w:rPr>
            <w:sz w:val="20"/>
            <w:szCs w:val="20"/>
          </w:rPr>
          <w:t>Qu'est-ce que l'ingénierie sociale ?</w:t>
        </w:r>
        <w:r w:rsidR="00E810C0">
          <w:rPr>
            <w:sz w:val="20"/>
            <w:szCs w:val="20"/>
          </w:rPr>
          <w:t xml:space="preserve"> », </w:t>
        </w:r>
      </w:ins>
      <w:ins w:id="53" w:author="Peng Chao WANG" w:date="2024-03-09T15:05:00Z">
        <w:r w:rsidR="00E810C0">
          <w:rPr>
            <w:i/>
            <w:iCs/>
            <w:sz w:val="20"/>
            <w:szCs w:val="20"/>
          </w:rPr>
          <w:fldChar w:fldCharType="begin"/>
        </w:r>
        <w:r w:rsidR="00E810C0">
          <w:rPr>
            <w:i/>
            <w:iCs/>
            <w:sz w:val="20"/>
            <w:szCs w:val="20"/>
          </w:rPr>
          <w:instrText xml:space="preserve"> HYPERLINK "https://www.nomios.fr/ressources/ingenierie-sociale/" </w:instrText>
        </w:r>
        <w:r w:rsidR="00E810C0">
          <w:rPr>
            <w:i/>
            <w:iCs/>
            <w:sz w:val="20"/>
            <w:szCs w:val="20"/>
          </w:rPr>
          <w:fldChar w:fldCharType="separate"/>
        </w:r>
        <w:r w:rsidR="00E810C0" w:rsidRPr="00E810C0">
          <w:rPr>
            <w:rStyle w:val="Lienhypertexte"/>
            <w:i/>
            <w:iCs/>
            <w:rPrChange w:id="54" w:author="Peng Chao WANG" w:date="2024-03-09T15:04:00Z">
              <w:rPr>
                <w:sz w:val="20"/>
                <w:szCs w:val="20"/>
              </w:rPr>
            </w:rPrChange>
          </w:rPr>
          <w:t xml:space="preserve">site internet de </w:t>
        </w:r>
        <w:proofErr w:type="spellStart"/>
        <w:r w:rsidR="00E810C0" w:rsidRPr="00E810C0">
          <w:rPr>
            <w:rStyle w:val="Lienhypertexte"/>
            <w:i/>
            <w:iCs/>
            <w:rPrChange w:id="55" w:author="Peng Chao WANG" w:date="2024-03-09T15:04:00Z">
              <w:rPr>
                <w:sz w:val="20"/>
                <w:szCs w:val="20"/>
              </w:rPr>
            </w:rPrChange>
          </w:rPr>
          <w:t>Nomios</w:t>
        </w:r>
        <w:proofErr w:type="spellEnd"/>
        <w:r w:rsidR="00E810C0">
          <w:rPr>
            <w:i/>
            <w:iCs/>
            <w:sz w:val="20"/>
            <w:szCs w:val="20"/>
          </w:rPr>
          <w:fldChar w:fldCharType="end"/>
        </w:r>
      </w:ins>
      <w:ins w:id="56" w:author="Peng Chao WANG" w:date="2024-03-09T15:06:00Z">
        <w:r w:rsidR="00E810C0">
          <w:rPr>
            <w:i/>
            <w:iCs/>
            <w:sz w:val="20"/>
            <w:szCs w:val="20"/>
          </w:rPr>
          <w:t xml:space="preserve">, </w:t>
        </w:r>
        <w:r w:rsidR="00E810C0" w:rsidRPr="00E810C0">
          <w:rPr>
            <w:sz w:val="20"/>
            <w:szCs w:val="20"/>
            <w:rPrChange w:id="57" w:author="Peng Chao WANG" w:date="2024-03-09T15:06:00Z">
              <w:rPr>
                <w:i/>
                <w:iCs/>
                <w:sz w:val="20"/>
                <w:szCs w:val="20"/>
              </w:rPr>
            </w:rPrChange>
          </w:rPr>
          <w:t>article</w:t>
        </w:r>
      </w:ins>
      <w:del w:id="58" w:author="Peng Chao WANG" w:date="2024-03-09T15:05:00Z">
        <w:r w:rsidRPr="00E810C0" w:rsidDel="00E810C0">
          <w:rPr>
            <w:sz w:val="20"/>
            <w:szCs w:val="20"/>
          </w:rPr>
          <w:delText xml:space="preserve"> </w:delText>
        </w:r>
      </w:del>
      <w:ins w:id="59" w:author="Peng Chao WANG" w:date="2024-03-09T15:05:00Z">
        <w:r w:rsidR="00E810C0" w:rsidRPr="00E810C0">
          <w:rPr>
            <w:sz w:val="20"/>
            <w:szCs w:val="20"/>
          </w:rPr>
          <w:t xml:space="preserve"> non daté</w:t>
        </w:r>
        <w:r w:rsidR="00E810C0">
          <w:rPr>
            <w:sz w:val="20"/>
            <w:szCs w:val="20"/>
          </w:rPr>
          <w:t>, [09/03/2024]</w:t>
        </w:r>
      </w:ins>
      <w:ins w:id="60" w:author="Peng Chao WANG" w:date="2024-03-09T15:06:00Z">
        <w:r w:rsidR="00E810C0">
          <w:rPr>
            <w:sz w:val="20"/>
            <w:szCs w:val="20"/>
          </w:rPr>
          <w:t>.</w:t>
        </w:r>
      </w:ins>
    </w:p>
    <w:p w14:paraId="274E51D2" w14:textId="77777777" w:rsidR="00E810C0" w:rsidRPr="00E810C0" w:rsidRDefault="00E810C0">
      <w:pPr>
        <w:spacing w:line="240" w:lineRule="auto"/>
        <w:rPr>
          <w:ins w:id="61" w:author="Peng Chao WANG" w:date="2024-03-09T15:02:00Z"/>
          <w:sz w:val="20"/>
          <w:szCs w:val="20"/>
        </w:rPr>
      </w:pPr>
    </w:p>
    <w:p w14:paraId="5D45F404" w14:textId="3D18289A" w:rsidR="00C35EED" w:rsidDel="00E810C0" w:rsidRDefault="00C54C2F">
      <w:pPr>
        <w:spacing w:line="240" w:lineRule="auto"/>
        <w:rPr>
          <w:del w:id="62" w:author="Peng Chao WANG" w:date="2024-03-09T15:06:00Z"/>
          <w:color w:val="1155CC"/>
          <w:sz w:val="20"/>
          <w:szCs w:val="20"/>
        </w:rPr>
      </w:pPr>
      <w:del w:id="63" w:author="Peng Chao WANG" w:date="2024-03-09T15:06:00Z">
        <w:r w:rsidDel="00E810C0">
          <w:rPr>
            <w:sz w:val="20"/>
            <w:szCs w:val="20"/>
          </w:rPr>
          <w:delText xml:space="preserve">Nomios. </w:delText>
        </w:r>
        <w:r w:rsidDel="00E810C0">
          <w:rPr>
            <w:i/>
            <w:sz w:val="20"/>
            <w:szCs w:val="20"/>
          </w:rPr>
          <w:delText>Qu’est ce que l’</w:delText>
        </w:r>
        <w:r w:rsidR="00707E6C" w:rsidDel="00E810C0">
          <w:rPr>
            <w:i/>
            <w:sz w:val="20"/>
            <w:szCs w:val="20"/>
          </w:rPr>
          <w:delText>ingénierie</w:delText>
        </w:r>
        <w:r w:rsidDel="00E810C0">
          <w:rPr>
            <w:i/>
            <w:sz w:val="20"/>
            <w:szCs w:val="20"/>
          </w:rPr>
          <w:delText xml:space="preserve"> sociale? </w:delText>
        </w:r>
        <w:r w:rsidDel="00E810C0">
          <w:rPr>
            <w:sz w:val="20"/>
            <w:szCs w:val="20"/>
          </w:rPr>
          <w:delText xml:space="preserve">Disponible: </w:delText>
        </w:r>
        <w:r w:rsidDel="00E810C0">
          <w:rPr>
            <w:color w:val="1155CC"/>
            <w:sz w:val="20"/>
            <w:szCs w:val="20"/>
          </w:rPr>
          <w:delText xml:space="preserve">https://www.nomios.fr/ressources/ingenierie-sociale/ </w:delText>
        </w:r>
      </w:del>
    </w:p>
    <w:p w14:paraId="5FAF2AB2" w14:textId="6F47AFD2" w:rsidR="00C35EED" w:rsidRPr="00E810C0" w:rsidDel="00E810C0" w:rsidRDefault="00C54C2F">
      <w:pPr>
        <w:spacing w:line="240" w:lineRule="auto"/>
        <w:rPr>
          <w:del w:id="64" w:author="Peng Chao WANG" w:date="2024-03-09T15:06:00Z"/>
          <w:sz w:val="20"/>
          <w:szCs w:val="20"/>
          <w:lang w:val="fr-FR"/>
          <w:rPrChange w:id="65" w:author="Peng Chao WANG" w:date="2024-03-09T15:06:00Z">
            <w:rPr>
              <w:del w:id="66" w:author="Peng Chao WANG" w:date="2024-03-09T15:06:00Z"/>
              <w:sz w:val="20"/>
              <w:szCs w:val="20"/>
              <w:lang w:val="en-US"/>
            </w:rPr>
          </w:rPrChange>
        </w:rPr>
      </w:pPr>
      <w:del w:id="67" w:author="Peng Chao WANG" w:date="2024-03-09T15:06:00Z">
        <w:r w:rsidRPr="00E810C0" w:rsidDel="00E810C0">
          <w:rPr>
            <w:sz w:val="20"/>
            <w:szCs w:val="20"/>
            <w:lang w:val="fr-FR"/>
            <w:rPrChange w:id="68" w:author="Peng Chao WANG" w:date="2024-03-09T15:06:00Z">
              <w:rPr>
                <w:sz w:val="20"/>
                <w:szCs w:val="20"/>
                <w:lang w:val="en-US"/>
              </w:rPr>
            </w:rPrChange>
          </w:rPr>
          <w:delText>[10 décembre 2023]</w:delText>
        </w:r>
      </w:del>
    </w:p>
    <w:p w14:paraId="5E05E86C" w14:textId="77777777" w:rsidR="00C35EED" w:rsidRPr="00E810C0" w:rsidRDefault="00C35EED">
      <w:pPr>
        <w:spacing w:line="240" w:lineRule="auto"/>
        <w:rPr>
          <w:sz w:val="20"/>
          <w:szCs w:val="20"/>
          <w:lang w:val="fr-FR"/>
          <w:rPrChange w:id="69" w:author="Peng Chao WANG" w:date="2024-03-09T15:06:00Z">
            <w:rPr>
              <w:sz w:val="20"/>
              <w:szCs w:val="20"/>
              <w:lang w:val="en-US"/>
            </w:rPr>
          </w:rPrChange>
        </w:rPr>
      </w:pPr>
    </w:p>
  </w:footnote>
  <w:footnote w:id="8">
    <w:p w14:paraId="23B25772" w14:textId="77777777" w:rsidR="00C35EED" w:rsidRPr="00707E6C" w:rsidRDefault="00C54C2F">
      <w:pPr>
        <w:spacing w:line="240" w:lineRule="auto"/>
        <w:rPr>
          <w:sz w:val="20"/>
          <w:szCs w:val="20"/>
          <w:lang w:val="en-US"/>
        </w:rPr>
      </w:pPr>
      <w:r>
        <w:rPr>
          <w:vertAlign w:val="superscript"/>
        </w:rPr>
        <w:footnoteRef/>
      </w:r>
      <w:r w:rsidRPr="00707E6C">
        <w:rPr>
          <w:sz w:val="20"/>
          <w:szCs w:val="20"/>
          <w:lang w:val="en-US"/>
        </w:rPr>
        <w:t xml:space="preserve"> </w:t>
      </w:r>
      <w:r w:rsidRPr="00707E6C">
        <w:rPr>
          <w:sz w:val="20"/>
          <w:szCs w:val="20"/>
          <w:highlight w:val="white"/>
          <w:lang w:val="en-US"/>
        </w:rPr>
        <w:t xml:space="preserve">Loveday, B. 2016. The Shape of Things to Come. Reflections on the potential implications of the 2016 Office of National Statistics Crime Survey for the Police Service of England and Wales, </w:t>
      </w:r>
      <w:r w:rsidRPr="00707E6C">
        <w:rPr>
          <w:i/>
          <w:sz w:val="20"/>
          <w:szCs w:val="20"/>
          <w:lang w:val="en-US"/>
        </w:rPr>
        <w:t>Policing: A Journal of Policy and Practice</w:t>
      </w:r>
      <w:r w:rsidRPr="00707E6C">
        <w:rPr>
          <w:sz w:val="20"/>
          <w:szCs w:val="20"/>
          <w:highlight w:val="white"/>
          <w:lang w:val="en-US"/>
        </w:rPr>
        <w:t>, vol. 12, p. 398-409.</w:t>
      </w:r>
    </w:p>
    <w:p w14:paraId="0BD16C96" w14:textId="77777777" w:rsidR="00C35EED" w:rsidRPr="00707E6C" w:rsidRDefault="00C35EED">
      <w:pPr>
        <w:spacing w:line="240" w:lineRule="auto"/>
        <w:rPr>
          <w:sz w:val="20"/>
          <w:szCs w:val="20"/>
          <w:lang w:val="en-US"/>
        </w:rPr>
      </w:pPr>
    </w:p>
  </w:footnote>
  <w:footnote w:id="9">
    <w:p w14:paraId="7C3F647F" w14:textId="77777777" w:rsidR="00C35EED" w:rsidRDefault="00C54C2F">
      <w:pPr>
        <w:spacing w:line="240" w:lineRule="auto"/>
        <w:jc w:val="left"/>
        <w:rPr>
          <w:sz w:val="20"/>
          <w:szCs w:val="20"/>
        </w:rPr>
      </w:pPr>
      <w:r>
        <w:rPr>
          <w:vertAlign w:val="superscript"/>
        </w:rPr>
        <w:footnoteRef/>
      </w:r>
      <w:r w:rsidRPr="00707E6C">
        <w:rPr>
          <w:sz w:val="20"/>
          <w:szCs w:val="20"/>
          <w:lang w:val="en-US"/>
        </w:rPr>
        <w:t>Okta. 2022. Okta Official Statement on LAPSUS$ Claims</w:t>
      </w:r>
      <w:r w:rsidRPr="00707E6C">
        <w:rPr>
          <w:i/>
          <w:sz w:val="20"/>
          <w:szCs w:val="20"/>
          <w:lang w:val="en-US"/>
        </w:rPr>
        <w:t xml:space="preserve">. </w:t>
      </w:r>
      <w:r>
        <w:rPr>
          <w:i/>
          <w:sz w:val="20"/>
          <w:szCs w:val="20"/>
        </w:rPr>
        <w:t xml:space="preserve">Blog. </w:t>
      </w:r>
      <w:r>
        <w:rPr>
          <w:sz w:val="20"/>
          <w:szCs w:val="20"/>
        </w:rPr>
        <w:t xml:space="preserve">22 mars. Disponible : </w:t>
      </w:r>
      <w:hyperlink r:id="rId3">
        <w:r>
          <w:rPr>
            <w:color w:val="1155CC"/>
            <w:sz w:val="20"/>
            <w:szCs w:val="20"/>
            <w:u w:val="single"/>
          </w:rPr>
          <w:t>https://www.okta.com/blog</w:t>
        </w:r>
      </w:hyperlink>
      <w:r>
        <w:rPr>
          <w:sz w:val="20"/>
          <w:szCs w:val="20"/>
        </w:rPr>
        <w:t xml:space="preserve">  [10 décembre 2023] </w:t>
      </w:r>
    </w:p>
    <w:p w14:paraId="26FF4A35" w14:textId="77777777" w:rsidR="00C35EED" w:rsidRDefault="00C35EED">
      <w:pPr>
        <w:spacing w:line="240" w:lineRule="auto"/>
        <w:jc w:val="left"/>
        <w:rPr>
          <w:sz w:val="20"/>
          <w:szCs w:val="20"/>
        </w:rPr>
      </w:pPr>
    </w:p>
  </w:footnote>
  <w:footnote w:id="10">
    <w:p w14:paraId="40FCB168" w14:textId="408E440E" w:rsidR="004159FE" w:rsidRDefault="00C54C2F" w:rsidP="004159FE">
      <w:pPr>
        <w:spacing w:line="240" w:lineRule="auto"/>
        <w:rPr>
          <w:ins w:id="72" w:author="Peng Chao WANG" w:date="2024-03-09T15:12:00Z"/>
          <w:sz w:val="20"/>
          <w:szCs w:val="20"/>
        </w:rPr>
      </w:pPr>
      <w:r>
        <w:rPr>
          <w:vertAlign w:val="superscript"/>
        </w:rPr>
        <w:footnoteRef/>
      </w:r>
      <w:proofErr w:type="spellStart"/>
      <w:ins w:id="73" w:author="Peng Chao WANG" w:date="2024-03-09T15:12:00Z">
        <w:r w:rsidR="004159FE">
          <w:rPr>
            <w:sz w:val="20"/>
            <w:szCs w:val="20"/>
          </w:rPr>
          <w:t>Cheminat</w:t>
        </w:r>
        <w:proofErr w:type="spellEnd"/>
        <w:r w:rsidR="004159FE">
          <w:rPr>
            <w:sz w:val="20"/>
            <w:szCs w:val="20"/>
          </w:rPr>
          <w:t>, J.</w:t>
        </w:r>
        <w:r w:rsidR="004159FE">
          <w:rPr>
            <w:i/>
            <w:sz w:val="20"/>
            <w:szCs w:val="20"/>
          </w:rPr>
          <w:t xml:space="preserve"> </w:t>
        </w:r>
        <w:r w:rsidR="004159FE">
          <w:rPr>
            <w:i/>
            <w:sz w:val="20"/>
            <w:szCs w:val="20"/>
          </w:rPr>
          <w:fldChar w:fldCharType="begin"/>
        </w:r>
        <w:r w:rsidR="004159FE">
          <w:rPr>
            <w:i/>
            <w:sz w:val="20"/>
            <w:szCs w:val="20"/>
          </w:rPr>
          <w:instrText xml:space="preserve"> HYPERLINK "https://www.lemondeinformatique.fr/actualites/lire-pirate-par-lapsus$-okta-avance-une-piste-86202.html" </w:instrText>
        </w:r>
        <w:r w:rsidR="004159FE">
          <w:rPr>
            <w:i/>
            <w:sz w:val="20"/>
            <w:szCs w:val="20"/>
          </w:rPr>
          <w:fldChar w:fldCharType="separate"/>
        </w:r>
        <w:r w:rsidR="004159FE" w:rsidRPr="00B32F00">
          <w:rPr>
            <w:rStyle w:val="Lienhypertexte"/>
            <w:i/>
            <w:sz w:val="20"/>
            <w:szCs w:val="20"/>
          </w:rPr>
          <w:t>« </w:t>
        </w:r>
        <w:r w:rsidR="004159FE" w:rsidRPr="00B32F00">
          <w:rPr>
            <w:rStyle w:val="Lienhypertexte"/>
            <w:sz w:val="20"/>
            <w:szCs w:val="20"/>
          </w:rPr>
          <w:t xml:space="preserve">Piraté par Lapsus$, </w:t>
        </w:r>
        <w:proofErr w:type="spellStart"/>
        <w:r w:rsidR="004159FE" w:rsidRPr="00B32F00">
          <w:rPr>
            <w:rStyle w:val="Lienhypertexte"/>
            <w:sz w:val="20"/>
            <w:szCs w:val="20"/>
          </w:rPr>
          <w:t>Okta</w:t>
        </w:r>
        <w:proofErr w:type="spellEnd"/>
        <w:r w:rsidR="004159FE" w:rsidRPr="00B32F00">
          <w:rPr>
            <w:rStyle w:val="Lienhypertexte"/>
            <w:sz w:val="20"/>
            <w:szCs w:val="20"/>
          </w:rPr>
          <w:t xml:space="preserve"> avance une piste </w:t>
        </w:r>
        <w:r w:rsidR="004159FE">
          <w:rPr>
            <w:i/>
            <w:sz w:val="20"/>
            <w:szCs w:val="20"/>
          </w:rPr>
          <w:fldChar w:fldCharType="end"/>
        </w:r>
        <w:proofErr w:type="gramStart"/>
        <w:r w:rsidR="004159FE">
          <w:rPr>
            <w:sz w:val="20"/>
            <w:szCs w:val="20"/>
          </w:rPr>
          <w:t>»</w:t>
        </w:r>
        <w:r w:rsidR="004159FE" w:rsidRPr="00521E5A">
          <w:rPr>
            <w:iCs/>
            <w:sz w:val="20"/>
            <w:szCs w:val="20"/>
            <w:rPrChange w:id="74" w:author="Peng Chao WANG" w:date="2024-03-10T20:15:00Z">
              <w:rPr>
                <w:i/>
                <w:sz w:val="20"/>
                <w:szCs w:val="20"/>
              </w:rPr>
            </w:rPrChange>
          </w:rPr>
          <w:t>,</w:t>
        </w:r>
      </w:ins>
      <w:ins w:id="75" w:author="Peng Chao WANG" w:date="2024-03-10T20:14:00Z">
        <w:r w:rsidR="00521E5A" w:rsidRPr="00521E5A">
          <w:rPr>
            <w:iCs/>
            <w:sz w:val="20"/>
            <w:szCs w:val="20"/>
            <w:rPrChange w:id="76" w:author="Peng Chao WANG" w:date="2024-03-10T20:15:00Z">
              <w:rPr>
                <w:i/>
                <w:sz w:val="20"/>
                <w:szCs w:val="20"/>
              </w:rPr>
            </w:rPrChange>
          </w:rPr>
          <w:t>v.</w:t>
        </w:r>
        <w:proofErr w:type="gramEnd"/>
        <w:r w:rsidR="00521E5A" w:rsidRPr="00521E5A">
          <w:rPr>
            <w:iCs/>
            <w:sz w:val="20"/>
            <w:szCs w:val="20"/>
            <w:rPrChange w:id="77" w:author="Peng Chao WANG" w:date="2024-03-10T20:15:00Z">
              <w:rPr>
                <w:i/>
                <w:sz w:val="20"/>
                <w:szCs w:val="20"/>
              </w:rPr>
            </w:rPrChange>
          </w:rPr>
          <w:t xml:space="preserve"> le site lemondeinformatique.fr</w:t>
        </w:r>
      </w:ins>
      <w:ins w:id="78" w:author="Peng Chao WANG" w:date="2024-03-10T20:15:00Z">
        <w:r w:rsidR="00521E5A">
          <w:rPr>
            <w:i/>
            <w:sz w:val="20"/>
            <w:szCs w:val="20"/>
          </w:rPr>
          <w:fldChar w:fldCharType="begin"/>
        </w:r>
        <w:r w:rsidR="00521E5A">
          <w:rPr>
            <w:i/>
            <w:sz w:val="20"/>
            <w:szCs w:val="20"/>
          </w:rPr>
          <w:instrText xml:space="preserve"> HYPERLINK "https://www.lemondeinformatique.fr/actualites/" </w:instrText>
        </w:r>
        <w:r w:rsidR="00521E5A">
          <w:rPr>
            <w:i/>
            <w:sz w:val="20"/>
            <w:szCs w:val="20"/>
          </w:rPr>
        </w:r>
        <w:r w:rsidR="00521E5A">
          <w:rPr>
            <w:i/>
            <w:sz w:val="20"/>
            <w:szCs w:val="20"/>
          </w:rPr>
          <w:fldChar w:fldCharType="separate"/>
        </w:r>
        <w:r w:rsidR="00521E5A" w:rsidRPr="00521E5A">
          <w:rPr>
            <w:rStyle w:val="Lienhypertexte"/>
            <w:i/>
            <w:sz w:val="20"/>
            <w:szCs w:val="20"/>
          </w:rPr>
          <w:t xml:space="preserve">, site internet </w:t>
        </w:r>
        <w:r w:rsidR="004159FE" w:rsidRPr="00521E5A">
          <w:rPr>
            <w:rStyle w:val="Lienhypertexte"/>
            <w:i/>
            <w:sz w:val="20"/>
            <w:szCs w:val="20"/>
          </w:rPr>
          <w:t xml:space="preserve"> Le Monde Informatique</w:t>
        </w:r>
        <w:r w:rsidR="00521E5A">
          <w:rPr>
            <w:i/>
            <w:sz w:val="20"/>
            <w:szCs w:val="20"/>
          </w:rPr>
          <w:fldChar w:fldCharType="end"/>
        </w:r>
      </w:ins>
      <w:ins w:id="79" w:author="Peng Chao WANG" w:date="2024-03-09T15:12:00Z">
        <w:r w:rsidR="004159FE">
          <w:rPr>
            <w:i/>
            <w:sz w:val="20"/>
            <w:szCs w:val="20"/>
          </w:rPr>
          <w:t xml:space="preserve">. </w:t>
        </w:r>
        <w:r w:rsidR="004159FE">
          <w:rPr>
            <w:sz w:val="20"/>
            <w:szCs w:val="20"/>
          </w:rPr>
          <w:t>22 mars 2022, [04 mars 2024]</w:t>
        </w:r>
      </w:ins>
    </w:p>
    <w:p w14:paraId="2ACEA6A7" w14:textId="0D34E332" w:rsidR="00C35EED" w:rsidDel="004159FE" w:rsidRDefault="00C54C2F" w:rsidP="004159FE">
      <w:pPr>
        <w:spacing w:line="240" w:lineRule="auto"/>
        <w:rPr>
          <w:del w:id="80" w:author="Peng Chao WANG" w:date="2024-03-09T15:12:00Z"/>
          <w:sz w:val="20"/>
          <w:szCs w:val="20"/>
        </w:rPr>
      </w:pPr>
      <w:r>
        <w:rPr>
          <w:sz w:val="20"/>
          <w:szCs w:val="20"/>
        </w:rPr>
        <w:t xml:space="preserve"> </w:t>
      </w:r>
      <w:del w:id="81" w:author="Peng Chao WANG" w:date="2024-03-09T15:12:00Z">
        <w:r w:rsidDel="004159FE">
          <w:rPr>
            <w:sz w:val="20"/>
            <w:szCs w:val="20"/>
          </w:rPr>
          <w:delText>Cheminat, J. 2022.</w:delText>
        </w:r>
        <w:r w:rsidDel="004159FE">
          <w:rPr>
            <w:i/>
            <w:sz w:val="20"/>
            <w:szCs w:val="20"/>
          </w:rPr>
          <w:delText xml:space="preserve"> </w:delText>
        </w:r>
        <w:r w:rsidDel="004159FE">
          <w:rPr>
            <w:sz w:val="20"/>
            <w:szCs w:val="20"/>
          </w:rPr>
          <w:delText>Piraté par Lapsus$, Okta avance une piste</w:delText>
        </w:r>
        <w:r w:rsidDel="004159FE">
          <w:rPr>
            <w:i/>
            <w:sz w:val="20"/>
            <w:szCs w:val="20"/>
          </w:rPr>
          <w:delText xml:space="preserve">.  Le Monde Informatique. </w:delText>
        </w:r>
        <w:r w:rsidDel="004159FE">
          <w:rPr>
            <w:sz w:val="20"/>
            <w:szCs w:val="20"/>
          </w:rPr>
          <w:delText xml:space="preserve">22 mars. Disponible : </w:delText>
        </w:r>
      </w:del>
    </w:p>
    <w:p w14:paraId="54DC0E83" w14:textId="231D1E20" w:rsidR="00C35EED" w:rsidRDefault="00C54C2F" w:rsidP="004159FE">
      <w:pPr>
        <w:spacing w:line="240" w:lineRule="auto"/>
        <w:rPr>
          <w:sz w:val="20"/>
          <w:szCs w:val="20"/>
        </w:rPr>
      </w:pPr>
      <w:del w:id="82" w:author="Peng Chao WANG" w:date="2024-03-09T15:12:00Z">
        <w:r w:rsidDel="004159FE">
          <w:fldChar w:fldCharType="begin"/>
        </w:r>
        <w:r w:rsidDel="004159FE">
          <w:delInstrText xml:space="preserve"> HYPERLINK "https://www.lemondeinformatique.fr/actualites/lire-pirate-par-lapsus$-okta-avance-une-piste-86202.html" \h </w:delInstrText>
        </w:r>
        <w:r w:rsidDel="004159FE">
          <w:fldChar w:fldCharType="separate"/>
        </w:r>
        <w:r w:rsidDel="004159FE">
          <w:rPr>
            <w:color w:val="1155CC"/>
            <w:sz w:val="20"/>
            <w:szCs w:val="20"/>
            <w:u w:val="single"/>
          </w:rPr>
          <w:delText>https://www.lemondeinformatique.fr/actualites/</w:delText>
        </w:r>
        <w:r w:rsidDel="004159FE">
          <w:rPr>
            <w:color w:val="1155CC"/>
            <w:sz w:val="20"/>
            <w:szCs w:val="20"/>
            <w:u w:val="single"/>
          </w:rPr>
          <w:fldChar w:fldCharType="end"/>
        </w:r>
        <w:r w:rsidDel="004159FE">
          <w:rPr>
            <w:sz w:val="20"/>
            <w:szCs w:val="20"/>
          </w:rPr>
          <w:delText xml:space="preserve">  [10 décembre 2023]</w:delText>
        </w:r>
      </w:del>
    </w:p>
    <w:p w14:paraId="19259A20" w14:textId="77777777" w:rsidR="00C35EED" w:rsidRDefault="00C35EED">
      <w:pPr>
        <w:spacing w:line="240" w:lineRule="auto"/>
        <w:rPr>
          <w:sz w:val="20"/>
          <w:szCs w:val="20"/>
        </w:rPr>
      </w:pPr>
    </w:p>
  </w:footnote>
  <w:footnote w:id="11">
    <w:p w14:paraId="52966BA1" w14:textId="728637E9" w:rsidR="00C35EED" w:rsidDel="00767723" w:rsidRDefault="00C54C2F">
      <w:pPr>
        <w:spacing w:line="240" w:lineRule="auto"/>
        <w:rPr>
          <w:del w:id="86" w:author="Peng Chao WANG" w:date="2024-03-09T14:02:00Z"/>
          <w:sz w:val="20"/>
          <w:szCs w:val="20"/>
        </w:rPr>
      </w:pPr>
      <w:del w:id="87" w:author="Peng Chao WANG" w:date="2024-03-09T14:02:00Z">
        <w:r w:rsidDel="00767723">
          <w:rPr>
            <w:vertAlign w:val="superscript"/>
          </w:rPr>
          <w:footnoteRef/>
        </w:r>
        <w:r w:rsidDel="00767723">
          <w:rPr>
            <w:sz w:val="20"/>
            <w:szCs w:val="20"/>
          </w:rPr>
          <w:delText xml:space="preserve"> Cheminat, J. 2022.</w:delText>
        </w:r>
        <w:r w:rsidDel="00767723">
          <w:rPr>
            <w:i/>
            <w:sz w:val="20"/>
            <w:szCs w:val="20"/>
          </w:rPr>
          <w:delText xml:space="preserve"> </w:delText>
        </w:r>
        <w:r w:rsidDel="00767723">
          <w:rPr>
            <w:sz w:val="20"/>
            <w:szCs w:val="20"/>
          </w:rPr>
          <w:delText>Piraté par Lapsus$, Okta avance une piste</w:delText>
        </w:r>
        <w:r w:rsidDel="00767723">
          <w:rPr>
            <w:i/>
            <w:sz w:val="20"/>
            <w:szCs w:val="20"/>
          </w:rPr>
          <w:delText xml:space="preserve">.  Le Monde Informatique. </w:delText>
        </w:r>
        <w:r w:rsidDel="00767723">
          <w:rPr>
            <w:sz w:val="20"/>
            <w:szCs w:val="20"/>
          </w:rPr>
          <w:delText xml:space="preserve">22 mars. Disponible : </w:delText>
        </w:r>
      </w:del>
    </w:p>
    <w:p w14:paraId="6FABED8E" w14:textId="7F51335F" w:rsidR="00C35EED" w:rsidDel="00767723" w:rsidRDefault="00C54C2F">
      <w:pPr>
        <w:spacing w:line="240" w:lineRule="auto"/>
        <w:rPr>
          <w:del w:id="88" w:author="Peng Chao WANG" w:date="2024-03-09T14:02:00Z"/>
          <w:sz w:val="20"/>
          <w:szCs w:val="20"/>
        </w:rPr>
      </w:pPr>
      <w:del w:id="89" w:author="Peng Chao WANG" w:date="2024-03-09T14:02:00Z">
        <w:r w:rsidDel="00767723">
          <w:fldChar w:fldCharType="begin"/>
        </w:r>
        <w:r w:rsidDel="00767723">
          <w:delInstrText xml:space="preserve"> HYPERLINK "https://www.lemondeinformatique.fr/actualites/lire-pirate-par-lapsus$-okta-avance-une-piste-86202.html" \h </w:delInstrText>
        </w:r>
        <w:r w:rsidDel="00767723">
          <w:fldChar w:fldCharType="separate"/>
        </w:r>
        <w:r w:rsidDel="00767723">
          <w:rPr>
            <w:color w:val="1155CC"/>
            <w:sz w:val="20"/>
            <w:szCs w:val="20"/>
            <w:u w:val="single"/>
          </w:rPr>
          <w:delText>https://www.lemondeinformatique.fr/actualites/</w:delText>
        </w:r>
        <w:r w:rsidDel="00767723">
          <w:rPr>
            <w:color w:val="1155CC"/>
            <w:sz w:val="20"/>
            <w:szCs w:val="20"/>
            <w:u w:val="single"/>
          </w:rPr>
          <w:fldChar w:fldCharType="end"/>
        </w:r>
        <w:r w:rsidDel="00767723">
          <w:rPr>
            <w:sz w:val="20"/>
            <w:szCs w:val="20"/>
          </w:rPr>
          <w:delText xml:space="preserve">  [10 décembre 2023]</w:delText>
        </w:r>
      </w:del>
    </w:p>
    <w:p w14:paraId="31C55A45" w14:textId="77777777" w:rsidR="00C35EED" w:rsidRDefault="00C35EED">
      <w:pPr>
        <w:spacing w:line="240" w:lineRule="auto"/>
        <w:rPr>
          <w:sz w:val="20"/>
          <w:szCs w:val="20"/>
        </w:rPr>
      </w:pPr>
    </w:p>
  </w:footnote>
  <w:footnote w:id="12">
    <w:p w14:paraId="2C41B610" w14:textId="77777777" w:rsidR="00767723" w:rsidRDefault="00767723" w:rsidP="00767723">
      <w:pPr>
        <w:pStyle w:val="Notedebasdepage"/>
        <w:rPr>
          <w:ins w:id="91" w:author="Peng Chao WANG" w:date="2024-03-09T14:01:00Z"/>
        </w:rPr>
      </w:pPr>
      <w:ins w:id="92" w:author="Peng Chao WANG" w:date="2024-03-09T14:01:00Z">
        <w:r>
          <w:rPr>
            <w:rStyle w:val="Appelnotedebasdep"/>
          </w:rPr>
          <w:footnoteRef/>
        </w:r>
        <w:r>
          <w:t xml:space="preserve"> « </w:t>
        </w:r>
        <w:r w:rsidRPr="00AE472C">
          <w:t>Le protocole RDP (</w:t>
        </w:r>
        <w:proofErr w:type="spellStart"/>
        <w:r w:rsidRPr="00AE472C">
          <w:t>Remote</w:t>
        </w:r>
        <w:proofErr w:type="spellEnd"/>
        <w:r w:rsidRPr="00AE472C">
          <w:t xml:space="preserve"> Desktop Protocol) permet aux collaborateurs en télétravail de se connecter à l'ordinateur qu'ils utilisent au bureau</w:t>
        </w:r>
        <w:r>
          <w:t xml:space="preserve"> » : v. le site </w:t>
        </w:r>
        <w:r>
          <w:rPr>
            <w:lang w:val="fr-FR"/>
          </w:rPr>
          <w:t>CLOUDFLARE</w:t>
        </w:r>
        <w:r>
          <w:rPr>
            <w:lang w:val="fr-FR"/>
          </w:rPr>
          <w:fldChar w:fldCharType="begin"/>
        </w:r>
        <w:r>
          <w:rPr>
            <w:lang w:val="fr-FR"/>
          </w:rPr>
          <w:instrText xml:space="preserve"> HYPERLINK "https://www.cloudflare.com/fr-fr/learning/access-management/what-is-the-remote-desktop-protocol/" </w:instrText>
        </w:r>
        <w:r>
          <w:rPr>
            <w:lang w:val="fr-FR"/>
          </w:rPr>
          <w:fldChar w:fldCharType="separate"/>
        </w:r>
        <w:r w:rsidRPr="00521E5A">
          <w:rPr>
            <w:rStyle w:val="Lienhypertexte"/>
            <w:iCs/>
            <w:u w:val="none"/>
            <w:lang w:val="fr-FR"/>
            <w:rPrChange w:id="93" w:author="Peng Chao WANG" w:date="2024-03-10T20:08:00Z">
              <w:rPr>
                <w:rStyle w:val="Lienhypertexte"/>
                <w:i/>
                <w:lang w:val="fr-FR"/>
              </w:rPr>
            </w:rPrChange>
          </w:rPr>
          <w:t>, « Qu'est-ce que le RDP (</w:t>
        </w:r>
        <w:proofErr w:type="spellStart"/>
        <w:r w:rsidRPr="00521E5A">
          <w:rPr>
            <w:rStyle w:val="Lienhypertexte"/>
            <w:iCs/>
            <w:u w:val="none"/>
            <w:lang w:val="fr-FR"/>
            <w:rPrChange w:id="94" w:author="Peng Chao WANG" w:date="2024-03-10T20:08:00Z">
              <w:rPr>
                <w:rStyle w:val="Lienhypertexte"/>
                <w:i/>
                <w:lang w:val="fr-FR"/>
              </w:rPr>
            </w:rPrChange>
          </w:rPr>
          <w:t>Remote</w:t>
        </w:r>
        <w:proofErr w:type="spellEnd"/>
        <w:r w:rsidRPr="00521E5A">
          <w:rPr>
            <w:rStyle w:val="Lienhypertexte"/>
            <w:iCs/>
            <w:u w:val="none"/>
            <w:lang w:val="fr-FR"/>
            <w:rPrChange w:id="95" w:author="Peng Chao WANG" w:date="2024-03-10T20:08:00Z">
              <w:rPr>
                <w:rStyle w:val="Lienhypertexte"/>
                <w:i/>
                <w:lang w:val="fr-FR"/>
              </w:rPr>
            </w:rPrChange>
          </w:rPr>
          <w:t xml:space="preserve"> Desktop Protocol) ?</w:t>
        </w:r>
        <w:r w:rsidRPr="00C11094">
          <w:rPr>
            <w:rStyle w:val="Lienhypertexte"/>
            <w:lang w:val="fr-FR"/>
          </w:rPr>
          <w:t> »,</w:t>
        </w:r>
        <w:r>
          <w:rPr>
            <w:lang w:val="fr-FR"/>
          </w:rPr>
          <w:fldChar w:fldCharType="end"/>
        </w:r>
        <w:r w:rsidRPr="006F3A60">
          <w:rPr>
            <w:i/>
            <w:lang w:val="fr-FR"/>
          </w:rPr>
          <w:t>site internet de CLOUDFLARE</w:t>
        </w:r>
        <w:r>
          <w:rPr>
            <w:lang w:val="fr-FR"/>
          </w:rPr>
          <w:t>, article non daté, [dernière consultation le 1</w:t>
        </w:r>
        <w:r w:rsidRPr="006F3A60">
          <w:rPr>
            <w:vertAlign w:val="superscript"/>
            <w:lang w:val="fr-FR"/>
          </w:rPr>
          <w:t>er</w:t>
        </w:r>
        <w:r>
          <w:rPr>
            <w:lang w:val="fr-FR"/>
          </w:rPr>
          <w:t xml:space="preserve"> mars 2024].</w:t>
        </w:r>
      </w:ins>
    </w:p>
    <w:p w14:paraId="0CC876E0" w14:textId="6FF25A80" w:rsidR="00767723" w:rsidRPr="00767723" w:rsidRDefault="00767723">
      <w:pPr>
        <w:pStyle w:val="Notedebasdepage"/>
      </w:pPr>
    </w:p>
  </w:footnote>
  <w:footnote w:id="13">
    <w:p w14:paraId="7B24E24D" w14:textId="016C626E" w:rsidR="00C35EED" w:rsidRDefault="00C54C2F">
      <w:pPr>
        <w:spacing w:line="240" w:lineRule="auto"/>
        <w:rPr>
          <w:sz w:val="20"/>
          <w:szCs w:val="20"/>
        </w:rPr>
      </w:pPr>
      <w:r>
        <w:rPr>
          <w:vertAlign w:val="superscript"/>
        </w:rPr>
        <w:footnoteRef/>
      </w:r>
      <w:r>
        <w:rPr>
          <w:sz w:val="20"/>
          <w:szCs w:val="20"/>
          <w:highlight w:val="white"/>
        </w:rPr>
        <w:t xml:space="preserve"> Corot</w:t>
      </w:r>
      <w:r>
        <w:rPr>
          <w:sz w:val="20"/>
          <w:szCs w:val="20"/>
        </w:rPr>
        <w:t>, L. 2022. 366 clients d'</w:t>
      </w:r>
      <w:proofErr w:type="spellStart"/>
      <w:r>
        <w:rPr>
          <w:sz w:val="20"/>
          <w:szCs w:val="20"/>
        </w:rPr>
        <w:t>Okta</w:t>
      </w:r>
      <w:proofErr w:type="spellEnd"/>
      <w:r>
        <w:rPr>
          <w:sz w:val="20"/>
          <w:szCs w:val="20"/>
        </w:rPr>
        <w:t xml:space="preserve"> potentiellement affectés par le piratage mené par Lapsus$. </w:t>
      </w:r>
      <w:r>
        <w:rPr>
          <w:i/>
          <w:sz w:val="20"/>
          <w:szCs w:val="20"/>
        </w:rPr>
        <w:t>Usine Digitale</w:t>
      </w:r>
      <w:r>
        <w:rPr>
          <w:sz w:val="20"/>
          <w:szCs w:val="20"/>
        </w:rPr>
        <w:t>. 22 mars. Disponible</w:t>
      </w:r>
      <w:r w:rsidR="00707E6C">
        <w:rPr>
          <w:sz w:val="20"/>
          <w:szCs w:val="20"/>
        </w:rPr>
        <w:t xml:space="preserve"> </w:t>
      </w:r>
      <w:r>
        <w:rPr>
          <w:sz w:val="20"/>
          <w:szCs w:val="20"/>
        </w:rPr>
        <w:t>:</w:t>
      </w:r>
      <w:r w:rsidR="00707E6C">
        <w:rPr>
          <w:sz w:val="20"/>
          <w:szCs w:val="20"/>
        </w:rPr>
        <w:t xml:space="preserve"> </w:t>
      </w:r>
      <w:hyperlink r:id="rId4" w:history="1">
        <w:r w:rsidR="00707E6C" w:rsidRPr="00071264">
          <w:rPr>
            <w:rStyle w:val="Lienhypertexte"/>
            <w:sz w:val="20"/>
            <w:szCs w:val="20"/>
          </w:rPr>
          <w:t>https://www.usine-digitale.fr/article/</w:t>
        </w:r>
      </w:hyperlink>
      <w:r>
        <w:rPr>
          <w:sz w:val="20"/>
          <w:szCs w:val="20"/>
        </w:rPr>
        <w:t xml:space="preserve"> [10 décembre 2023] </w:t>
      </w:r>
    </w:p>
    <w:p w14:paraId="510AB0FD" w14:textId="77777777" w:rsidR="00C35EED" w:rsidRDefault="00C35EED">
      <w:pPr>
        <w:spacing w:line="240" w:lineRule="auto"/>
        <w:rPr>
          <w:sz w:val="20"/>
          <w:szCs w:val="20"/>
        </w:rPr>
      </w:pPr>
    </w:p>
  </w:footnote>
  <w:footnote w:id="14">
    <w:p w14:paraId="2E78A0E2" w14:textId="77777777" w:rsidR="00767723" w:rsidRPr="006F3A60" w:rsidRDefault="00767723" w:rsidP="00767723">
      <w:pPr>
        <w:pStyle w:val="Notedebasdepage"/>
        <w:rPr>
          <w:ins w:id="97" w:author="Peng Chao WANG" w:date="2024-03-09T14:03:00Z"/>
          <w:lang w:val="fr-FR"/>
        </w:rPr>
      </w:pPr>
      <w:ins w:id="98" w:author="Peng Chao WANG" w:date="2024-03-09T14:03:00Z">
        <w:r>
          <w:rPr>
            <w:rStyle w:val="Appelnotedebasdep"/>
          </w:rPr>
          <w:footnoteRef/>
        </w:r>
        <w:r>
          <w:t xml:space="preserve"> </w:t>
        </w:r>
        <w:proofErr w:type="gramStart"/>
        <w:r>
          <w:rPr>
            <w:lang w:val="fr-FR"/>
          </w:rPr>
          <w:t>«</w:t>
        </w:r>
        <w:r w:rsidRPr="00F02DA9">
          <w:rPr>
            <w:lang w:val="fr-FR"/>
          </w:rPr>
          <w:t>Un</w:t>
        </w:r>
        <w:proofErr w:type="gramEnd"/>
        <w:r w:rsidRPr="00F02DA9">
          <w:rPr>
            <w:lang w:val="fr-FR"/>
          </w:rPr>
          <w:t xml:space="preserve"> backdoor (ou porte dérobée) est un programme informatique malveillant utilisé pour donner aux pirates un accès à distance non autorisé à un ordinateur infecté en exploitant les vulnérabilités du système</w:t>
        </w:r>
        <w:r>
          <w:rPr>
            <w:lang w:val="fr-FR"/>
          </w:rPr>
          <w:t xml:space="preserve"> » : v. le site OCI,  </w:t>
        </w:r>
        <w:r w:rsidRPr="00CA0AD3">
          <w:rPr>
            <w:lang w:val="fr-FR"/>
          </w:rPr>
          <w:t>«  </w:t>
        </w:r>
        <w:r w:rsidRPr="00CA0AD3">
          <w:rPr>
            <w:lang w:val="fr-FR"/>
          </w:rPr>
          <w:fldChar w:fldCharType="begin"/>
        </w:r>
        <w:r w:rsidRPr="00CA0AD3">
          <w:rPr>
            <w:lang w:val="fr-FR"/>
          </w:rPr>
          <w:instrText xml:space="preserve"> HYPERLINK "https://www.oracle.com/fr/security/qu-est-ce-qu-un-programme-backdoor/" </w:instrText>
        </w:r>
        <w:r w:rsidRPr="00CA0AD3">
          <w:rPr>
            <w:lang w:val="fr-FR"/>
          </w:rPr>
          <w:fldChar w:fldCharType="separate"/>
        </w:r>
        <w:r w:rsidRPr="00CA0AD3">
          <w:rPr>
            <w:rStyle w:val="Lienhypertexte"/>
            <w:lang w:val="fr-FR"/>
          </w:rPr>
          <w:t>Qu'est-ce qu'un programme backdoor ?</w:t>
        </w:r>
        <w:r w:rsidRPr="00CA0AD3">
          <w:rPr>
            <w:lang w:val="fr-FR"/>
          </w:rPr>
          <w:fldChar w:fldCharType="end"/>
        </w:r>
        <w:r>
          <w:rPr>
            <w:lang w:val="fr-FR"/>
          </w:rPr>
          <w:t> </w:t>
        </w:r>
        <w:r w:rsidRPr="006F3A60">
          <w:rPr>
            <w:i/>
            <w:lang w:val="fr-FR"/>
          </w:rPr>
          <w:t>», site internet de OCI</w:t>
        </w:r>
        <w:r>
          <w:rPr>
            <w:lang w:val="fr-FR"/>
          </w:rPr>
          <w:t xml:space="preserve">, article non daté, [dernière consultation 04 mars 2024]. </w:t>
        </w:r>
      </w:ins>
    </w:p>
    <w:p w14:paraId="06FBE3AA" w14:textId="64C0BFF6" w:rsidR="00767723" w:rsidRPr="00767723" w:rsidRDefault="00767723">
      <w:pPr>
        <w:pStyle w:val="Notedebasdepage"/>
        <w:rPr>
          <w:lang w:val="fr-FR"/>
          <w:rPrChange w:id="99" w:author="Peng Chao WANG" w:date="2024-03-09T14:03:00Z">
            <w:rPr/>
          </w:rPrChange>
        </w:rPr>
      </w:pPr>
    </w:p>
  </w:footnote>
  <w:footnote w:id="15">
    <w:p w14:paraId="2234ADE8" w14:textId="77777777" w:rsidR="00C35EED" w:rsidRDefault="00C54C2F">
      <w:pPr>
        <w:spacing w:line="240" w:lineRule="auto"/>
        <w:rPr>
          <w:sz w:val="20"/>
          <w:szCs w:val="20"/>
        </w:rPr>
      </w:pPr>
      <w:r>
        <w:rPr>
          <w:vertAlign w:val="superscript"/>
        </w:rPr>
        <w:footnoteRef/>
      </w:r>
      <w:r>
        <w:rPr>
          <w:sz w:val="20"/>
          <w:szCs w:val="20"/>
        </w:rPr>
        <w:t xml:space="preserve"> </w:t>
      </w:r>
      <w:proofErr w:type="spellStart"/>
      <w:r>
        <w:rPr>
          <w:sz w:val="20"/>
          <w:szCs w:val="20"/>
        </w:rPr>
        <w:t>Filippone</w:t>
      </w:r>
      <w:proofErr w:type="spellEnd"/>
      <w:r>
        <w:rPr>
          <w:sz w:val="20"/>
          <w:szCs w:val="20"/>
        </w:rPr>
        <w:t>, D. 2022.</w:t>
      </w:r>
      <w:r>
        <w:rPr>
          <w:i/>
          <w:sz w:val="20"/>
          <w:szCs w:val="20"/>
        </w:rPr>
        <w:t xml:space="preserve"> </w:t>
      </w:r>
      <w:r>
        <w:rPr>
          <w:sz w:val="20"/>
          <w:szCs w:val="20"/>
        </w:rPr>
        <w:t xml:space="preserve">Un chercheur détaille le piratage </w:t>
      </w:r>
      <w:proofErr w:type="gramStart"/>
      <w:r>
        <w:rPr>
          <w:sz w:val="20"/>
          <w:szCs w:val="20"/>
        </w:rPr>
        <w:t>d’</w:t>
      </w:r>
      <w:proofErr w:type="spellStart"/>
      <w:r>
        <w:rPr>
          <w:sz w:val="20"/>
          <w:szCs w:val="20"/>
        </w:rPr>
        <w:t>Okta</w:t>
      </w:r>
      <w:proofErr w:type="spellEnd"/>
      <w:r>
        <w:rPr>
          <w:sz w:val="20"/>
          <w:szCs w:val="20"/>
        </w:rPr>
        <w:t>.</w:t>
      </w:r>
      <w:r>
        <w:rPr>
          <w:i/>
          <w:sz w:val="20"/>
          <w:szCs w:val="20"/>
        </w:rPr>
        <w:t>.</w:t>
      </w:r>
      <w:proofErr w:type="gramEnd"/>
      <w:r>
        <w:rPr>
          <w:i/>
          <w:sz w:val="20"/>
          <w:szCs w:val="20"/>
        </w:rPr>
        <w:t xml:space="preserve">  Le Monde Informatique. </w:t>
      </w:r>
      <w:r>
        <w:rPr>
          <w:sz w:val="20"/>
          <w:szCs w:val="20"/>
        </w:rPr>
        <w:t xml:space="preserve">30 mars. Disponible : </w:t>
      </w:r>
    </w:p>
    <w:p w14:paraId="5A006882" w14:textId="77777777" w:rsidR="00C35EED" w:rsidRDefault="000C7D8B">
      <w:pPr>
        <w:spacing w:line="240" w:lineRule="auto"/>
        <w:rPr>
          <w:sz w:val="20"/>
          <w:szCs w:val="20"/>
        </w:rPr>
      </w:pPr>
      <w:hyperlink r:id="rId5">
        <w:r w:rsidR="00C54C2F">
          <w:rPr>
            <w:color w:val="1155CC"/>
            <w:sz w:val="20"/>
            <w:szCs w:val="20"/>
            <w:u w:val="single"/>
          </w:rPr>
          <w:t>https://www.lemondeinformatique.fr/actualites/lire-un-chercheur-detaille</w:t>
        </w:r>
      </w:hyperlink>
      <w:r w:rsidR="00C54C2F">
        <w:rPr>
          <w:sz w:val="20"/>
          <w:szCs w:val="20"/>
        </w:rPr>
        <w:t xml:space="preserve">  [10 décembre 2023]</w:t>
      </w:r>
    </w:p>
    <w:p w14:paraId="5CB62B27" w14:textId="77777777" w:rsidR="00C35EED" w:rsidRDefault="00C35EED">
      <w:pPr>
        <w:spacing w:line="240" w:lineRule="auto"/>
        <w:rPr>
          <w:sz w:val="20"/>
          <w:szCs w:val="20"/>
        </w:rPr>
      </w:pPr>
    </w:p>
  </w:footnote>
  <w:footnote w:id="16">
    <w:p w14:paraId="53A24E89" w14:textId="77777777" w:rsidR="00C35EED" w:rsidRDefault="00C54C2F">
      <w:pPr>
        <w:spacing w:line="240" w:lineRule="auto"/>
        <w:rPr>
          <w:sz w:val="20"/>
          <w:szCs w:val="20"/>
        </w:rPr>
      </w:pPr>
      <w:r>
        <w:rPr>
          <w:vertAlign w:val="superscript"/>
        </w:rPr>
        <w:footnoteRef/>
      </w:r>
      <w:r w:rsidRPr="00707E6C">
        <w:rPr>
          <w:sz w:val="20"/>
          <w:szCs w:val="20"/>
          <w:lang w:val="en-US"/>
        </w:rPr>
        <w:t xml:space="preserve"> Okta Help Center. 2022.</w:t>
      </w:r>
      <w:r w:rsidRPr="00707E6C">
        <w:rPr>
          <w:i/>
          <w:sz w:val="20"/>
          <w:szCs w:val="20"/>
          <w:lang w:val="en-US"/>
        </w:rPr>
        <w:t xml:space="preserve"> Frequently Asked Questions Regarding the January 2022 </w:t>
      </w:r>
      <w:proofErr w:type="gramStart"/>
      <w:r w:rsidRPr="00707E6C">
        <w:rPr>
          <w:i/>
          <w:sz w:val="20"/>
          <w:szCs w:val="20"/>
          <w:lang w:val="en-US"/>
        </w:rPr>
        <w:t>Compromise</w:t>
      </w:r>
      <w:r w:rsidRPr="00707E6C">
        <w:rPr>
          <w:sz w:val="20"/>
          <w:szCs w:val="20"/>
          <w:lang w:val="en-US"/>
        </w:rPr>
        <w:t xml:space="preserve"> .</w:t>
      </w:r>
      <w:proofErr w:type="gramEnd"/>
      <w:r w:rsidRPr="00707E6C">
        <w:rPr>
          <w:sz w:val="20"/>
          <w:szCs w:val="20"/>
          <w:lang w:val="en-US"/>
        </w:rPr>
        <w:t xml:space="preserve"> </w:t>
      </w:r>
      <w:r>
        <w:rPr>
          <w:sz w:val="20"/>
          <w:szCs w:val="20"/>
        </w:rPr>
        <w:t xml:space="preserve">Disponible : </w:t>
      </w:r>
      <w:hyperlink r:id="rId6">
        <w:r>
          <w:rPr>
            <w:color w:val="1155CC"/>
            <w:sz w:val="20"/>
            <w:szCs w:val="20"/>
            <w:u w:val="single"/>
          </w:rPr>
          <w:t>https://support.okta.com/help/s/article/Frequently-Asked-Questions-Regarding-January-2022-Compromise?language=en_US</w:t>
        </w:r>
      </w:hyperlink>
      <w:r>
        <w:rPr>
          <w:sz w:val="20"/>
          <w:szCs w:val="20"/>
        </w:rPr>
        <w:t xml:space="preserve">  </w:t>
      </w:r>
    </w:p>
    <w:p w14:paraId="14ABAFAB" w14:textId="77777777" w:rsidR="00C35EED" w:rsidRDefault="00C35EED">
      <w:pPr>
        <w:spacing w:line="240" w:lineRule="auto"/>
        <w:rPr>
          <w:sz w:val="20"/>
          <w:szCs w:val="20"/>
        </w:rPr>
      </w:pPr>
    </w:p>
  </w:footnote>
  <w:footnote w:id="17">
    <w:p w14:paraId="197EFB0E" w14:textId="77777777" w:rsidR="00C35EED" w:rsidRDefault="00C54C2F">
      <w:pPr>
        <w:spacing w:line="240" w:lineRule="auto"/>
        <w:rPr>
          <w:i/>
          <w:sz w:val="20"/>
          <w:szCs w:val="20"/>
        </w:rPr>
      </w:pPr>
      <w:r>
        <w:rPr>
          <w:vertAlign w:val="superscript"/>
        </w:rPr>
        <w:footnoteRef/>
      </w:r>
      <w:r>
        <w:rPr>
          <w:sz w:val="20"/>
          <w:szCs w:val="20"/>
        </w:rPr>
        <w:t xml:space="preserve"> </w:t>
      </w:r>
      <w:r>
        <w:rPr>
          <w:i/>
          <w:sz w:val="20"/>
          <w:szCs w:val="20"/>
        </w:rPr>
        <w:t>Ibid.</w:t>
      </w:r>
    </w:p>
    <w:p w14:paraId="377209F3" w14:textId="77777777" w:rsidR="00C35EED" w:rsidRDefault="00C35EED">
      <w:pPr>
        <w:spacing w:line="240" w:lineRule="auto"/>
        <w:rPr>
          <w:sz w:val="20"/>
          <w:szCs w:val="20"/>
        </w:rPr>
      </w:pPr>
    </w:p>
  </w:footnote>
  <w:footnote w:id="18">
    <w:p w14:paraId="2CF47C28" w14:textId="77777777" w:rsidR="00C35EED" w:rsidRDefault="00C54C2F">
      <w:pPr>
        <w:spacing w:line="240" w:lineRule="auto"/>
        <w:rPr>
          <w:i/>
          <w:sz w:val="20"/>
          <w:szCs w:val="20"/>
        </w:rPr>
      </w:pPr>
      <w:r>
        <w:rPr>
          <w:vertAlign w:val="superscript"/>
        </w:rPr>
        <w:footnoteRef/>
      </w:r>
      <w:r>
        <w:rPr>
          <w:i/>
          <w:sz w:val="20"/>
          <w:szCs w:val="20"/>
        </w:rPr>
        <w:t xml:space="preserve"> Ibid.</w:t>
      </w:r>
    </w:p>
    <w:p w14:paraId="3A4BCBF2" w14:textId="77777777" w:rsidR="00C35EED" w:rsidRDefault="00C35EED">
      <w:pPr>
        <w:spacing w:line="240" w:lineRule="auto"/>
        <w:rPr>
          <w:sz w:val="20"/>
          <w:szCs w:val="20"/>
        </w:rPr>
      </w:pPr>
    </w:p>
  </w:footnote>
  <w:footnote w:id="19">
    <w:p w14:paraId="08DBCC59" w14:textId="77777777" w:rsidR="00C35EED" w:rsidRPr="00767723" w:rsidRDefault="00C54C2F">
      <w:pPr>
        <w:spacing w:line="240" w:lineRule="auto"/>
        <w:jc w:val="left"/>
        <w:rPr>
          <w:sz w:val="20"/>
          <w:szCs w:val="20"/>
          <w:lang w:val="fr-FR"/>
          <w:rPrChange w:id="100" w:author="Peng Chao WANG" w:date="2024-03-09T13:57:00Z">
            <w:rPr>
              <w:sz w:val="20"/>
              <w:szCs w:val="20"/>
            </w:rPr>
          </w:rPrChange>
        </w:rPr>
      </w:pPr>
      <w:r>
        <w:rPr>
          <w:vertAlign w:val="superscript"/>
        </w:rPr>
        <w:footnoteRef/>
      </w:r>
      <w:r>
        <w:rPr>
          <w:sz w:val="20"/>
          <w:szCs w:val="20"/>
        </w:rPr>
        <w:t xml:space="preserve"> </w:t>
      </w:r>
      <w:proofErr w:type="spellStart"/>
      <w:r>
        <w:rPr>
          <w:sz w:val="20"/>
          <w:szCs w:val="20"/>
        </w:rPr>
        <w:t>Kallenborn</w:t>
      </w:r>
      <w:proofErr w:type="spellEnd"/>
      <w:r>
        <w:rPr>
          <w:sz w:val="20"/>
          <w:szCs w:val="20"/>
        </w:rPr>
        <w:t>, G 2022. Le piratage d’</w:t>
      </w:r>
      <w:proofErr w:type="spellStart"/>
      <w:r>
        <w:rPr>
          <w:sz w:val="20"/>
          <w:szCs w:val="20"/>
        </w:rPr>
        <w:t>Okta</w:t>
      </w:r>
      <w:proofErr w:type="spellEnd"/>
      <w:r>
        <w:rPr>
          <w:sz w:val="20"/>
          <w:szCs w:val="20"/>
        </w:rPr>
        <w:t xml:space="preserve"> par Lapsus$ a été… une vraie promenade de santé. </w:t>
      </w:r>
      <w:r w:rsidRPr="00767723">
        <w:rPr>
          <w:i/>
          <w:sz w:val="20"/>
          <w:szCs w:val="20"/>
          <w:lang w:val="fr-FR"/>
          <w:rPrChange w:id="101" w:author="Peng Chao WANG" w:date="2024-03-09T13:57:00Z">
            <w:rPr>
              <w:i/>
              <w:sz w:val="20"/>
              <w:szCs w:val="20"/>
            </w:rPr>
          </w:rPrChange>
        </w:rPr>
        <w:t>01net</w:t>
      </w:r>
      <w:r w:rsidRPr="00767723">
        <w:rPr>
          <w:sz w:val="20"/>
          <w:szCs w:val="20"/>
          <w:lang w:val="fr-FR"/>
          <w:rPrChange w:id="102" w:author="Peng Chao WANG" w:date="2024-03-09T13:57:00Z">
            <w:rPr>
              <w:sz w:val="20"/>
              <w:szCs w:val="20"/>
            </w:rPr>
          </w:rPrChange>
        </w:rPr>
        <w:t xml:space="preserve">. 30 mars. Disponible : </w:t>
      </w:r>
      <w:r>
        <w:fldChar w:fldCharType="begin"/>
      </w:r>
      <w:r w:rsidRPr="00767723">
        <w:rPr>
          <w:lang w:val="fr-FR"/>
          <w:rPrChange w:id="103" w:author="Peng Chao WANG" w:date="2024-03-09T13:57:00Z">
            <w:rPr/>
          </w:rPrChange>
        </w:rPr>
        <w:instrText>HYPERLINK "https://www.01net.com/actualites/le-piratage-d-okta-par-lapsusdollar-a-ete-une-vraie-promenade-de-sante-2055696.html" \h</w:instrText>
      </w:r>
      <w:r>
        <w:fldChar w:fldCharType="separate"/>
      </w:r>
      <w:r w:rsidRPr="00767723">
        <w:rPr>
          <w:color w:val="1155CC"/>
          <w:sz w:val="20"/>
          <w:szCs w:val="20"/>
          <w:u w:val="single"/>
          <w:lang w:val="fr-FR"/>
          <w:rPrChange w:id="104" w:author="Peng Chao WANG" w:date="2024-03-09T13:57:00Z">
            <w:rPr>
              <w:color w:val="1155CC"/>
              <w:sz w:val="20"/>
              <w:szCs w:val="20"/>
              <w:u w:val="single"/>
            </w:rPr>
          </w:rPrChange>
        </w:rPr>
        <w:t>https://www.01net.com/actualites/</w:t>
      </w:r>
      <w:r>
        <w:rPr>
          <w:color w:val="1155CC"/>
          <w:sz w:val="20"/>
          <w:szCs w:val="20"/>
          <w:u w:val="single"/>
        </w:rPr>
        <w:fldChar w:fldCharType="end"/>
      </w:r>
      <w:r w:rsidRPr="00767723">
        <w:rPr>
          <w:sz w:val="20"/>
          <w:szCs w:val="20"/>
          <w:lang w:val="fr-FR"/>
          <w:rPrChange w:id="105" w:author="Peng Chao WANG" w:date="2024-03-09T13:57:00Z">
            <w:rPr>
              <w:sz w:val="20"/>
              <w:szCs w:val="20"/>
            </w:rPr>
          </w:rPrChange>
        </w:rPr>
        <w:t xml:space="preserve"> [10 décembre 2023] </w:t>
      </w:r>
    </w:p>
    <w:p w14:paraId="733B261B" w14:textId="77777777" w:rsidR="00C35EED" w:rsidRPr="00767723" w:rsidRDefault="00C35EED">
      <w:pPr>
        <w:spacing w:line="240" w:lineRule="auto"/>
        <w:jc w:val="left"/>
        <w:rPr>
          <w:sz w:val="20"/>
          <w:szCs w:val="20"/>
          <w:lang w:val="fr-FR"/>
          <w:rPrChange w:id="106" w:author="Peng Chao WANG" w:date="2024-03-09T13:57:00Z">
            <w:rPr>
              <w:sz w:val="20"/>
              <w:szCs w:val="20"/>
            </w:rPr>
          </w:rPrChange>
        </w:rPr>
      </w:pPr>
    </w:p>
  </w:footnote>
  <w:footnote w:id="20">
    <w:p w14:paraId="3F31C75B" w14:textId="77777777" w:rsidR="00C35EED" w:rsidRDefault="00C54C2F">
      <w:pPr>
        <w:spacing w:line="240" w:lineRule="auto"/>
        <w:rPr>
          <w:sz w:val="20"/>
          <w:szCs w:val="20"/>
        </w:rPr>
      </w:pPr>
      <w:r>
        <w:rPr>
          <w:vertAlign w:val="superscript"/>
        </w:rPr>
        <w:footnoteRef/>
      </w:r>
      <w:r w:rsidRPr="00767723">
        <w:rPr>
          <w:sz w:val="20"/>
          <w:szCs w:val="20"/>
          <w:lang w:val="fr-FR"/>
          <w:rPrChange w:id="110" w:author="Peng Chao WANG" w:date="2024-03-09T13:57:00Z">
            <w:rPr>
              <w:sz w:val="20"/>
              <w:szCs w:val="20"/>
            </w:rPr>
          </w:rPrChange>
        </w:rPr>
        <w:t xml:space="preserve"> </w:t>
      </w:r>
      <w:proofErr w:type="spellStart"/>
      <w:r w:rsidRPr="00767723">
        <w:rPr>
          <w:sz w:val="20"/>
          <w:szCs w:val="20"/>
          <w:lang w:val="fr-FR"/>
          <w:rPrChange w:id="111" w:author="Peng Chao WANG" w:date="2024-03-09T13:57:00Z">
            <w:rPr>
              <w:sz w:val="20"/>
              <w:szCs w:val="20"/>
            </w:rPr>
          </w:rPrChange>
        </w:rPr>
        <w:t>Okta</w:t>
      </w:r>
      <w:proofErr w:type="spellEnd"/>
      <w:r w:rsidRPr="00767723">
        <w:rPr>
          <w:sz w:val="20"/>
          <w:szCs w:val="20"/>
          <w:lang w:val="fr-FR"/>
          <w:rPrChange w:id="112" w:author="Peng Chao WANG" w:date="2024-03-09T13:57:00Z">
            <w:rPr>
              <w:sz w:val="20"/>
              <w:szCs w:val="20"/>
            </w:rPr>
          </w:rPrChange>
        </w:rPr>
        <w:t xml:space="preserve"> Help Center. </w:t>
      </w:r>
      <w:r w:rsidRPr="00707E6C">
        <w:rPr>
          <w:sz w:val="20"/>
          <w:szCs w:val="20"/>
          <w:lang w:val="en-US"/>
        </w:rPr>
        <w:t>2022.</w:t>
      </w:r>
      <w:r w:rsidRPr="00707E6C">
        <w:rPr>
          <w:i/>
          <w:sz w:val="20"/>
          <w:szCs w:val="20"/>
          <w:lang w:val="en-US"/>
        </w:rPr>
        <w:t xml:space="preserve"> Frequently Asked Questions Regarding the January 2022 </w:t>
      </w:r>
      <w:proofErr w:type="gramStart"/>
      <w:r w:rsidRPr="00707E6C">
        <w:rPr>
          <w:i/>
          <w:sz w:val="20"/>
          <w:szCs w:val="20"/>
          <w:lang w:val="en-US"/>
        </w:rPr>
        <w:t>Compromise</w:t>
      </w:r>
      <w:r w:rsidRPr="00707E6C">
        <w:rPr>
          <w:sz w:val="20"/>
          <w:szCs w:val="20"/>
          <w:lang w:val="en-US"/>
        </w:rPr>
        <w:t xml:space="preserve"> .</w:t>
      </w:r>
      <w:proofErr w:type="gramEnd"/>
      <w:r w:rsidRPr="00707E6C">
        <w:rPr>
          <w:sz w:val="20"/>
          <w:szCs w:val="20"/>
          <w:lang w:val="en-US"/>
        </w:rPr>
        <w:t xml:space="preserve"> </w:t>
      </w:r>
      <w:r>
        <w:rPr>
          <w:sz w:val="20"/>
          <w:szCs w:val="20"/>
        </w:rPr>
        <w:t xml:space="preserve">Disponible : </w:t>
      </w:r>
      <w:hyperlink r:id="rId7">
        <w:r>
          <w:rPr>
            <w:color w:val="1155CC"/>
            <w:sz w:val="20"/>
            <w:szCs w:val="20"/>
            <w:u w:val="single"/>
          </w:rPr>
          <w:t>https://support.okta.com/help/s/article/Frequently-Asked-Questions-Regarding-January-2022-Compromise?language=en_US</w:t>
        </w:r>
      </w:hyperlink>
      <w:proofErr w:type="gramStart"/>
      <w:r>
        <w:rPr>
          <w:sz w:val="20"/>
          <w:szCs w:val="20"/>
        </w:rPr>
        <w:t xml:space="preserve">   [</w:t>
      </w:r>
      <w:proofErr w:type="gramEnd"/>
      <w:r>
        <w:rPr>
          <w:sz w:val="20"/>
          <w:szCs w:val="20"/>
        </w:rPr>
        <w:t xml:space="preserve">10 décembre 2023] </w:t>
      </w:r>
    </w:p>
    <w:p w14:paraId="73B9B6F6" w14:textId="77777777" w:rsidR="00C35EED" w:rsidRDefault="00C35EED">
      <w:pPr>
        <w:spacing w:line="240" w:lineRule="auto"/>
        <w:rPr>
          <w:sz w:val="20"/>
          <w:szCs w:val="20"/>
        </w:rPr>
      </w:pPr>
    </w:p>
  </w:footnote>
  <w:footnote w:id="21">
    <w:p w14:paraId="36ACF174" w14:textId="77777777" w:rsidR="00C35EED" w:rsidRDefault="00C54C2F">
      <w:pPr>
        <w:spacing w:line="240" w:lineRule="auto"/>
        <w:rPr>
          <w:sz w:val="20"/>
          <w:szCs w:val="20"/>
        </w:rPr>
      </w:pPr>
      <w:r>
        <w:rPr>
          <w:vertAlign w:val="superscript"/>
        </w:rPr>
        <w:footnoteRef/>
      </w:r>
      <w:r>
        <w:rPr>
          <w:sz w:val="20"/>
          <w:szCs w:val="20"/>
        </w:rPr>
        <w:t xml:space="preserve"> </w:t>
      </w:r>
      <w:proofErr w:type="spellStart"/>
      <w:r>
        <w:rPr>
          <w:sz w:val="20"/>
          <w:szCs w:val="20"/>
        </w:rPr>
        <w:t>Cheminat</w:t>
      </w:r>
      <w:proofErr w:type="spellEnd"/>
      <w:r>
        <w:rPr>
          <w:sz w:val="20"/>
          <w:szCs w:val="20"/>
        </w:rPr>
        <w:t>, J. 2022.</w:t>
      </w:r>
      <w:r>
        <w:rPr>
          <w:i/>
          <w:sz w:val="20"/>
          <w:szCs w:val="20"/>
        </w:rPr>
        <w:t xml:space="preserve"> </w:t>
      </w:r>
      <w:r>
        <w:rPr>
          <w:sz w:val="20"/>
          <w:szCs w:val="20"/>
        </w:rPr>
        <w:t xml:space="preserve">Piraté par Lapsus$, </w:t>
      </w:r>
      <w:proofErr w:type="spellStart"/>
      <w:r>
        <w:rPr>
          <w:sz w:val="20"/>
          <w:szCs w:val="20"/>
        </w:rPr>
        <w:t>Okta</w:t>
      </w:r>
      <w:proofErr w:type="spellEnd"/>
      <w:r>
        <w:rPr>
          <w:sz w:val="20"/>
          <w:szCs w:val="20"/>
        </w:rPr>
        <w:t xml:space="preserve"> avance une piste</w:t>
      </w:r>
      <w:r>
        <w:rPr>
          <w:i/>
          <w:sz w:val="20"/>
          <w:szCs w:val="20"/>
        </w:rPr>
        <w:t xml:space="preserve">.  Le Monde Informatique. </w:t>
      </w:r>
      <w:r>
        <w:rPr>
          <w:sz w:val="20"/>
          <w:szCs w:val="20"/>
        </w:rPr>
        <w:t xml:space="preserve">22 mars. Disponible : </w:t>
      </w:r>
    </w:p>
    <w:p w14:paraId="23B7D32C" w14:textId="77777777" w:rsidR="00C35EED" w:rsidRDefault="000C7D8B">
      <w:pPr>
        <w:spacing w:line="240" w:lineRule="auto"/>
        <w:rPr>
          <w:sz w:val="20"/>
          <w:szCs w:val="20"/>
        </w:rPr>
      </w:pPr>
      <w:hyperlink r:id="rId8">
        <w:r w:rsidR="00C54C2F">
          <w:rPr>
            <w:color w:val="1155CC"/>
            <w:sz w:val="20"/>
            <w:szCs w:val="20"/>
            <w:u w:val="single"/>
          </w:rPr>
          <w:t>https://www.lemondeinformatique.fr/actualites/</w:t>
        </w:r>
      </w:hyperlink>
      <w:r w:rsidR="00C54C2F">
        <w:rPr>
          <w:sz w:val="20"/>
          <w:szCs w:val="20"/>
        </w:rPr>
        <w:t xml:space="preserve">  [10 décembre 2023]</w:t>
      </w:r>
    </w:p>
    <w:p w14:paraId="5E2D0544" w14:textId="77777777" w:rsidR="00C35EED" w:rsidRDefault="00C35EED">
      <w:pPr>
        <w:spacing w:line="240" w:lineRule="auto"/>
        <w:rPr>
          <w:sz w:val="20"/>
          <w:szCs w:val="20"/>
        </w:rPr>
      </w:pPr>
    </w:p>
  </w:footnote>
  <w:footnote w:id="22">
    <w:p w14:paraId="002FEA15" w14:textId="77777777" w:rsidR="00C35EED" w:rsidRDefault="00C54C2F">
      <w:pPr>
        <w:spacing w:line="240" w:lineRule="auto"/>
        <w:rPr>
          <w:sz w:val="20"/>
          <w:szCs w:val="20"/>
        </w:rPr>
      </w:pPr>
      <w:r>
        <w:rPr>
          <w:vertAlign w:val="superscript"/>
        </w:rPr>
        <w:footnoteRef/>
      </w:r>
      <w:r>
        <w:rPr>
          <w:sz w:val="20"/>
          <w:szCs w:val="20"/>
        </w:rPr>
        <w:t xml:space="preserve"> </w:t>
      </w:r>
      <w:r>
        <w:rPr>
          <w:i/>
          <w:sz w:val="20"/>
          <w:szCs w:val="20"/>
        </w:rPr>
        <w:t xml:space="preserve">Reuters, </w:t>
      </w:r>
      <w:r>
        <w:rPr>
          <w:sz w:val="20"/>
          <w:szCs w:val="20"/>
        </w:rPr>
        <w:t>Disponible :</w:t>
      </w:r>
      <w:r>
        <w:rPr>
          <w:i/>
          <w:sz w:val="20"/>
          <w:szCs w:val="20"/>
        </w:rPr>
        <w:t xml:space="preserve"> </w:t>
      </w:r>
      <w:hyperlink r:id="rId9">
        <w:r>
          <w:rPr>
            <w:i/>
            <w:color w:val="1155CC"/>
            <w:sz w:val="20"/>
            <w:szCs w:val="20"/>
            <w:u w:val="single"/>
          </w:rPr>
          <w:t>https://www.reuters.com/</w:t>
        </w:r>
      </w:hyperlink>
      <w:proofErr w:type="gramStart"/>
      <w:r>
        <w:rPr>
          <w:i/>
          <w:sz w:val="20"/>
          <w:szCs w:val="20"/>
        </w:rPr>
        <w:t xml:space="preserve"> </w:t>
      </w:r>
      <w:r>
        <w:rPr>
          <w:sz w:val="20"/>
          <w:szCs w:val="20"/>
        </w:rPr>
        <w:t xml:space="preserve"> </w:t>
      </w:r>
      <w:r>
        <w:rPr>
          <w:i/>
          <w:sz w:val="20"/>
          <w:szCs w:val="20"/>
        </w:rPr>
        <w:t xml:space="preserve"> </w:t>
      </w:r>
      <w:r>
        <w:rPr>
          <w:sz w:val="20"/>
          <w:szCs w:val="20"/>
        </w:rPr>
        <w:t>[</w:t>
      </w:r>
      <w:proofErr w:type="gramEnd"/>
      <w:r>
        <w:rPr>
          <w:sz w:val="20"/>
          <w:szCs w:val="20"/>
        </w:rPr>
        <w:t xml:space="preserve">10 décembre 2023] </w:t>
      </w:r>
    </w:p>
    <w:p w14:paraId="4933DC14" w14:textId="77777777" w:rsidR="00C35EED" w:rsidRDefault="00C35EED">
      <w:pPr>
        <w:spacing w:line="240" w:lineRule="auto"/>
        <w:rPr>
          <w:sz w:val="20"/>
          <w:szCs w:val="20"/>
        </w:rPr>
      </w:pPr>
    </w:p>
  </w:footnote>
  <w:footnote w:id="23">
    <w:p w14:paraId="658ECACC" w14:textId="77777777" w:rsidR="00C35EED" w:rsidRDefault="00C54C2F">
      <w:pPr>
        <w:spacing w:line="240" w:lineRule="auto"/>
        <w:jc w:val="left"/>
        <w:rPr>
          <w:sz w:val="20"/>
          <w:szCs w:val="20"/>
        </w:rPr>
      </w:pPr>
      <w:r>
        <w:rPr>
          <w:vertAlign w:val="superscript"/>
        </w:rPr>
        <w:footnoteRef/>
      </w:r>
      <w:r>
        <w:rPr>
          <w:sz w:val="20"/>
          <w:szCs w:val="20"/>
        </w:rPr>
        <w:t xml:space="preserve"> </w:t>
      </w:r>
      <w:proofErr w:type="spellStart"/>
      <w:r>
        <w:rPr>
          <w:sz w:val="20"/>
          <w:szCs w:val="20"/>
        </w:rPr>
        <w:t>Jouzel</w:t>
      </w:r>
      <w:proofErr w:type="spellEnd"/>
      <w:r>
        <w:rPr>
          <w:sz w:val="20"/>
          <w:szCs w:val="20"/>
        </w:rPr>
        <w:t>, M. 2022. Les prouesses des hackers de Lapsus$ révèlent les faiblesses des services de support et le risque de corruption des employés.</w:t>
      </w:r>
      <w:r>
        <w:rPr>
          <w:i/>
          <w:sz w:val="20"/>
          <w:szCs w:val="20"/>
        </w:rPr>
        <w:t xml:space="preserve"> </w:t>
      </w:r>
      <w:proofErr w:type="spellStart"/>
      <w:r>
        <w:rPr>
          <w:i/>
          <w:sz w:val="20"/>
          <w:szCs w:val="20"/>
        </w:rPr>
        <w:t>BeyondTrust</w:t>
      </w:r>
      <w:proofErr w:type="spellEnd"/>
      <w:r>
        <w:rPr>
          <w:sz w:val="20"/>
          <w:szCs w:val="20"/>
        </w:rPr>
        <w:t xml:space="preserve">. 5 mars. Disponible : </w:t>
      </w:r>
      <w:hyperlink r:id="rId10">
        <w:r>
          <w:rPr>
            <w:color w:val="1155CC"/>
            <w:sz w:val="20"/>
            <w:szCs w:val="20"/>
            <w:u w:val="single"/>
          </w:rPr>
          <w:t>https://www.beyondtrust.com/fr/blog/entry/</w:t>
        </w:r>
      </w:hyperlink>
      <w:r>
        <w:rPr>
          <w:sz w:val="20"/>
          <w:szCs w:val="20"/>
        </w:rPr>
        <w:t xml:space="preserve"> </w:t>
      </w:r>
      <w:r>
        <w:rPr>
          <w:i/>
          <w:sz w:val="20"/>
          <w:szCs w:val="20"/>
        </w:rPr>
        <w:t xml:space="preserve"> </w:t>
      </w:r>
      <w:r>
        <w:rPr>
          <w:sz w:val="20"/>
          <w:szCs w:val="20"/>
        </w:rPr>
        <w:t xml:space="preserve">[10 décembre 2023] </w:t>
      </w:r>
    </w:p>
    <w:p w14:paraId="3206F30A" w14:textId="77777777" w:rsidR="00C35EED" w:rsidRDefault="00C35EED">
      <w:pPr>
        <w:spacing w:line="240" w:lineRule="auto"/>
        <w:rPr>
          <w:sz w:val="20"/>
          <w:szCs w:val="20"/>
        </w:rPr>
      </w:pPr>
    </w:p>
  </w:footnote>
  <w:footnote w:id="24">
    <w:p w14:paraId="4FA694EF" w14:textId="77777777" w:rsidR="00C35EED" w:rsidRDefault="00C54C2F">
      <w:pPr>
        <w:spacing w:line="240" w:lineRule="auto"/>
        <w:jc w:val="left"/>
        <w:rPr>
          <w:sz w:val="20"/>
          <w:szCs w:val="20"/>
        </w:rPr>
      </w:pPr>
      <w:r>
        <w:rPr>
          <w:vertAlign w:val="superscript"/>
        </w:rPr>
        <w:footnoteRef/>
      </w:r>
      <w:r>
        <w:rPr>
          <w:i/>
          <w:sz w:val="20"/>
          <w:szCs w:val="20"/>
        </w:rPr>
        <w:t xml:space="preserve"> It Info</w:t>
      </w:r>
      <w:r>
        <w:rPr>
          <w:sz w:val="20"/>
          <w:szCs w:val="20"/>
        </w:rPr>
        <w:t xml:space="preserve">. 2022. Microsoft et </w:t>
      </w:r>
      <w:proofErr w:type="spellStart"/>
      <w:r>
        <w:rPr>
          <w:sz w:val="20"/>
          <w:szCs w:val="20"/>
        </w:rPr>
        <w:t>Okta</w:t>
      </w:r>
      <w:proofErr w:type="spellEnd"/>
      <w:r>
        <w:rPr>
          <w:sz w:val="20"/>
          <w:szCs w:val="20"/>
        </w:rPr>
        <w:t xml:space="preserve"> répondent aux cyberattaques Lapsus$. 24 mars. Disponible : </w:t>
      </w:r>
      <w:hyperlink r:id="rId11">
        <w:r>
          <w:rPr>
            <w:color w:val="1155CC"/>
            <w:sz w:val="20"/>
            <w:szCs w:val="20"/>
            <w:u w:val="single"/>
          </w:rPr>
          <w:t>https://br.atsit.in/fr/</w:t>
        </w:r>
      </w:hyperlink>
      <w:r>
        <w:rPr>
          <w:sz w:val="20"/>
          <w:szCs w:val="20"/>
        </w:rPr>
        <w:t xml:space="preserve"> [10 décembre 2023]</w:t>
      </w:r>
    </w:p>
    <w:p w14:paraId="44AC678C" w14:textId="77777777" w:rsidR="00C35EED" w:rsidRDefault="00C35EED">
      <w:pPr>
        <w:spacing w:line="240" w:lineRule="auto"/>
        <w:rPr>
          <w:sz w:val="20"/>
          <w:szCs w:val="20"/>
        </w:rPr>
      </w:pPr>
    </w:p>
  </w:footnote>
  <w:footnote w:id="25">
    <w:p w14:paraId="250D2DB8" w14:textId="77777777" w:rsidR="00C35EED" w:rsidRPr="00767723" w:rsidRDefault="00C54C2F">
      <w:pPr>
        <w:spacing w:line="240" w:lineRule="auto"/>
        <w:rPr>
          <w:sz w:val="20"/>
          <w:szCs w:val="20"/>
          <w:lang w:val="fr-FR"/>
          <w:rPrChange w:id="113" w:author="Peng Chao WANG" w:date="2024-03-09T13:57:00Z">
            <w:rPr>
              <w:sz w:val="20"/>
              <w:szCs w:val="20"/>
            </w:rPr>
          </w:rPrChange>
        </w:rPr>
      </w:pPr>
      <w:r>
        <w:rPr>
          <w:vertAlign w:val="superscript"/>
        </w:rPr>
        <w:footnoteRef/>
      </w:r>
      <w:r>
        <w:rPr>
          <w:sz w:val="20"/>
          <w:szCs w:val="20"/>
        </w:rPr>
        <w:t xml:space="preserve"> Centre national des ressources textuelles et lexicales, </w:t>
      </w:r>
      <w:proofErr w:type="spellStart"/>
      <w:r>
        <w:rPr>
          <w:sz w:val="20"/>
          <w:szCs w:val="20"/>
        </w:rPr>
        <w:t>Étymol</w:t>
      </w:r>
      <w:proofErr w:type="spellEnd"/>
      <w:r>
        <w:rPr>
          <w:sz w:val="20"/>
          <w:szCs w:val="20"/>
        </w:rPr>
        <w:t xml:space="preserve">. </w:t>
      </w:r>
      <w:proofErr w:type="gramStart"/>
      <w:r>
        <w:rPr>
          <w:sz w:val="20"/>
          <w:szCs w:val="20"/>
        </w:rPr>
        <w:t>et</w:t>
      </w:r>
      <w:proofErr w:type="gramEnd"/>
      <w:r>
        <w:rPr>
          <w:sz w:val="20"/>
          <w:szCs w:val="20"/>
        </w:rPr>
        <w:t xml:space="preserve"> Hist. 1892 (Guérin). Loc. lat. signifiant</w:t>
      </w:r>
      <w:proofErr w:type="gramStart"/>
      <w:r>
        <w:rPr>
          <w:sz w:val="20"/>
          <w:szCs w:val="20"/>
        </w:rPr>
        <w:t xml:space="preserve"> «manière</w:t>
      </w:r>
      <w:proofErr w:type="gramEnd"/>
      <w:r>
        <w:rPr>
          <w:sz w:val="20"/>
          <w:szCs w:val="20"/>
        </w:rPr>
        <w:t xml:space="preserve"> d'opérer», </w:t>
      </w:r>
      <w:proofErr w:type="spellStart"/>
      <w:r>
        <w:rPr>
          <w:sz w:val="20"/>
          <w:szCs w:val="20"/>
        </w:rPr>
        <w:t>comp</w:t>
      </w:r>
      <w:proofErr w:type="spellEnd"/>
      <w:r>
        <w:rPr>
          <w:sz w:val="20"/>
          <w:szCs w:val="20"/>
        </w:rPr>
        <w:t xml:space="preserve">. de modus (mode) et de operandi, génitif du gérondif de </w:t>
      </w:r>
      <w:proofErr w:type="spellStart"/>
      <w:r>
        <w:rPr>
          <w:sz w:val="20"/>
          <w:szCs w:val="20"/>
        </w:rPr>
        <w:t>operari</w:t>
      </w:r>
      <w:proofErr w:type="spellEnd"/>
      <w:r>
        <w:rPr>
          <w:sz w:val="20"/>
          <w:szCs w:val="20"/>
        </w:rPr>
        <w:t xml:space="preserve"> (opérer). </w:t>
      </w:r>
      <w:r w:rsidRPr="00767723">
        <w:rPr>
          <w:sz w:val="20"/>
          <w:szCs w:val="20"/>
          <w:lang w:val="fr-FR"/>
          <w:rPrChange w:id="114" w:author="Peng Chao WANG" w:date="2024-03-09T13:57:00Z">
            <w:rPr>
              <w:sz w:val="20"/>
              <w:szCs w:val="20"/>
            </w:rPr>
          </w:rPrChange>
        </w:rPr>
        <w:t xml:space="preserve">Disponible : </w:t>
      </w:r>
      <w:r>
        <w:fldChar w:fldCharType="begin"/>
      </w:r>
      <w:r w:rsidRPr="00767723">
        <w:rPr>
          <w:lang w:val="fr-FR"/>
          <w:rPrChange w:id="115" w:author="Peng Chao WANG" w:date="2024-03-09T13:57:00Z">
            <w:rPr/>
          </w:rPrChange>
        </w:rPr>
        <w:instrText>HYPERLINK "https://www.cnrtl.fr/etymologie/MODUS%20OPERANDI" \h</w:instrText>
      </w:r>
      <w:r>
        <w:fldChar w:fldCharType="separate"/>
      </w:r>
      <w:r w:rsidRPr="00767723">
        <w:rPr>
          <w:color w:val="1155CC"/>
          <w:sz w:val="20"/>
          <w:szCs w:val="20"/>
          <w:u w:val="single"/>
          <w:lang w:val="fr-FR"/>
          <w:rPrChange w:id="116" w:author="Peng Chao WANG" w:date="2024-03-09T13:57:00Z">
            <w:rPr>
              <w:color w:val="1155CC"/>
              <w:sz w:val="20"/>
              <w:szCs w:val="20"/>
              <w:u w:val="single"/>
            </w:rPr>
          </w:rPrChange>
        </w:rPr>
        <w:t>https://www.cnrtl.fr/etymologie/MODUS%20OPERANDI</w:t>
      </w:r>
      <w:r>
        <w:rPr>
          <w:color w:val="1155CC"/>
          <w:sz w:val="20"/>
          <w:szCs w:val="20"/>
          <w:u w:val="single"/>
        </w:rPr>
        <w:fldChar w:fldCharType="end"/>
      </w:r>
      <w:r w:rsidRPr="00767723">
        <w:rPr>
          <w:sz w:val="20"/>
          <w:szCs w:val="20"/>
          <w:lang w:val="fr-FR"/>
          <w:rPrChange w:id="117" w:author="Peng Chao WANG" w:date="2024-03-09T13:57:00Z">
            <w:rPr>
              <w:sz w:val="20"/>
              <w:szCs w:val="20"/>
            </w:rPr>
          </w:rPrChange>
        </w:rPr>
        <w:t xml:space="preserve"> [10 décembre 2023]</w:t>
      </w:r>
    </w:p>
    <w:p w14:paraId="059FA6BE" w14:textId="77777777" w:rsidR="00C35EED" w:rsidRPr="00767723" w:rsidRDefault="00C35EED">
      <w:pPr>
        <w:spacing w:line="240" w:lineRule="auto"/>
        <w:rPr>
          <w:sz w:val="18"/>
          <w:szCs w:val="18"/>
          <w:lang w:val="fr-FR"/>
          <w:rPrChange w:id="118" w:author="Peng Chao WANG" w:date="2024-03-09T13:57:00Z">
            <w:rPr>
              <w:sz w:val="18"/>
              <w:szCs w:val="18"/>
            </w:rPr>
          </w:rPrChange>
        </w:rPr>
      </w:pPr>
    </w:p>
  </w:footnote>
  <w:footnote w:id="26">
    <w:p w14:paraId="20713A9C" w14:textId="602DD746" w:rsidR="00767723" w:rsidRPr="00767723" w:rsidRDefault="00767723">
      <w:pPr>
        <w:pStyle w:val="Notedebasdepage"/>
        <w:rPr>
          <w:lang w:val="fr-FR"/>
          <w:rPrChange w:id="120" w:author="Peng Chao WANG" w:date="2024-03-09T14:05:00Z">
            <w:rPr/>
          </w:rPrChange>
        </w:rPr>
      </w:pPr>
      <w:ins w:id="121" w:author="Peng Chao WANG" w:date="2024-03-09T14:05:00Z">
        <w:r>
          <w:rPr>
            <w:rStyle w:val="Appelnotedebasdep"/>
          </w:rPr>
          <w:footnoteRef/>
        </w:r>
        <w:r>
          <w:t xml:space="preserve"> </w:t>
        </w:r>
        <w:r>
          <w:rPr>
            <w:lang w:val="fr-FR"/>
          </w:rPr>
          <w:t xml:space="preserve">« Le MFA est une </w:t>
        </w:r>
        <w:r w:rsidRPr="00F02DA9">
          <w:rPr>
            <w:lang w:val="fr-FR"/>
          </w:rPr>
          <w:t>méthode d’authentification dans laquelle l’utilisateur doit fournir au minimum deux facteurs de vérification pour accéder à une ressource de type application, compte en ligne ou VPN.</w:t>
        </w:r>
        <w:r>
          <w:rPr>
            <w:lang w:val="fr-FR"/>
          </w:rPr>
          <w:t xml:space="preserve"> », v. le site </w:t>
        </w:r>
        <w:proofErr w:type="spellStart"/>
        <w:r>
          <w:rPr>
            <w:lang w:val="fr-FR"/>
          </w:rPr>
          <w:t>Onelogin</w:t>
        </w:r>
        <w:proofErr w:type="spellEnd"/>
        <w:r>
          <w:rPr>
            <w:lang w:val="fr-FR"/>
          </w:rPr>
          <w:t xml:space="preserve">, </w:t>
        </w:r>
        <w:r w:rsidRPr="004159FE">
          <w:rPr>
            <w:iCs/>
            <w:lang w:val="fr-FR"/>
            <w:rPrChange w:id="122" w:author="Peng Chao WANG" w:date="2024-03-09T15:13:00Z">
              <w:rPr>
                <w:i/>
                <w:lang w:val="fr-FR"/>
              </w:rPr>
            </w:rPrChange>
          </w:rPr>
          <w:t>« </w:t>
        </w:r>
        <w:r>
          <w:rPr>
            <w:iCs/>
            <w:lang w:val="fr-FR"/>
            <w:rPrChange w:id="123" w:author="Peng Chao WANG" w:date="2024-03-09T15:13:00Z">
              <w:rPr>
                <w:i/>
                <w:lang w:val="fr-FR"/>
              </w:rPr>
            </w:rPrChange>
          </w:rPr>
          <w:fldChar w:fldCharType="begin"/>
        </w:r>
        <w:r w:rsidRPr="004159FE">
          <w:rPr>
            <w:iCs/>
            <w:lang w:val="fr-FR"/>
            <w:rPrChange w:id="124" w:author="Peng Chao WANG" w:date="2024-03-09T15:13:00Z">
              <w:rPr>
                <w:i/>
                <w:lang w:val="fr-FR"/>
              </w:rPr>
            </w:rPrChange>
          </w:rPr>
          <w:instrText xml:space="preserve"> HYPERLINK "https://www.onelogin.com/fr-fr/learn/what-is-mfa" </w:instrText>
        </w:r>
        <w:r>
          <w:rPr>
            <w:iCs/>
            <w:lang w:val="fr-FR"/>
            <w:rPrChange w:id="125" w:author="Peng Chao WANG" w:date="2024-03-09T15:13:00Z">
              <w:rPr>
                <w:lang w:val="fr-FR"/>
              </w:rPr>
            </w:rPrChange>
          </w:rPr>
          <w:fldChar w:fldCharType="separate"/>
        </w:r>
        <w:r w:rsidRPr="004159FE">
          <w:rPr>
            <w:rStyle w:val="Lienhypertexte"/>
            <w:iCs/>
            <w:lang w:val="fr-FR"/>
            <w:rPrChange w:id="126" w:author="Peng Chao WANG" w:date="2024-03-09T15:13:00Z">
              <w:rPr>
                <w:rStyle w:val="Lienhypertexte"/>
                <w:i/>
                <w:lang w:val="fr-FR"/>
              </w:rPr>
            </w:rPrChange>
          </w:rPr>
          <w:t xml:space="preserve">Qu’est-ce que l’authentification </w:t>
        </w:r>
        <w:proofErr w:type="spellStart"/>
        <w:r w:rsidRPr="004159FE">
          <w:rPr>
            <w:rStyle w:val="Lienhypertexte"/>
            <w:iCs/>
            <w:lang w:val="fr-FR"/>
            <w:rPrChange w:id="127" w:author="Peng Chao WANG" w:date="2024-03-09T15:13:00Z">
              <w:rPr>
                <w:rStyle w:val="Lienhypertexte"/>
                <w:i/>
                <w:lang w:val="fr-FR"/>
              </w:rPr>
            </w:rPrChange>
          </w:rPr>
          <w:t>multifacteur</w:t>
        </w:r>
        <w:proofErr w:type="spellEnd"/>
        <w:r w:rsidRPr="004159FE">
          <w:rPr>
            <w:rStyle w:val="Lienhypertexte"/>
            <w:iCs/>
            <w:lang w:val="fr-FR"/>
            <w:rPrChange w:id="128" w:author="Peng Chao WANG" w:date="2024-03-09T15:13:00Z">
              <w:rPr>
                <w:rStyle w:val="Lienhypertexte"/>
                <w:i/>
                <w:lang w:val="fr-FR"/>
              </w:rPr>
            </w:rPrChange>
          </w:rPr>
          <w:t xml:space="preserve"> (MFA) et comment fonctionne-t-elle ?</w:t>
        </w:r>
        <w:r w:rsidRPr="00F02DA9">
          <w:rPr>
            <w:rStyle w:val="Lienhypertexte"/>
            <w:lang w:val="fr-FR"/>
          </w:rPr>
          <w:t> </w:t>
        </w:r>
        <w:r>
          <w:rPr>
            <w:lang w:val="fr-FR"/>
          </w:rPr>
          <w:fldChar w:fldCharType="end"/>
        </w:r>
        <w:r>
          <w:rPr>
            <w:lang w:val="fr-FR"/>
          </w:rPr>
          <w:t xml:space="preserve">», </w:t>
        </w:r>
      </w:ins>
      <w:ins w:id="129" w:author="Peng Chao WANG" w:date="2024-03-09T15:13:00Z">
        <w:r w:rsidR="004159FE">
          <w:rPr>
            <w:i/>
            <w:iCs/>
            <w:lang w:val="fr-FR"/>
          </w:rPr>
          <w:fldChar w:fldCharType="begin"/>
        </w:r>
        <w:r w:rsidR="004159FE">
          <w:rPr>
            <w:i/>
            <w:iCs/>
            <w:lang w:val="fr-FR"/>
          </w:rPr>
          <w:instrText xml:space="preserve"> HYPERLINK "https://www.onelogin.com/fr-fr/learn/what-is-mfa" </w:instrText>
        </w:r>
        <w:r w:rsidR="004159FE">
          <w:rPr>
            <w:i/>
            <w:iCs/>
            <w:lang w:val="fr-FR"/>
          </w:rPr>
          <w:fldChar w:fldCharType="separate"/>
        </w:r>
        <w:r w:rsidRPr="004159FE">
          <w:rPr>
            <w:rStyle w:val="Lienhypertexte"/>
            <w:i/>
            <w:iCs/>
            <w:rPrChange w:id="130" w:author="Peng Chao WANG" w:date="2024-03-09T15:13:00Z">
              <w:rPr>
                <w:lang w:val="fr-FR"/>
              </w:rPr>
            </w:rPrChange>
          </w:rPr>
          <w:t xml:space="preserve">site internet de </w:t>
        </w:r>
        <w:proofErr w:type="spellStart"/>
        <w:r w:rsidRPr="004159FE">
          <w:rPr>
            <w:rStyle w:val="Lienhypertexte"/>
            <w:i/>
            <w:iCs/>
            <w:rPrChange w:id="131" w:author="Peng Chao WANG" w:date="2024-03-09T15:13:00Z">
              <w:rPr>
                <w:lang w:val="fr-FR"/>
              </w:rPr>
            </w:rPrChange>
          </w:rPr>
          <w:t>Onelogin</w:t>
        </w:r>
        <w:proofErr w:type="spellEnd"/>
        <w:r w:rsidR="004159FE">
          <w:rPr>
            <w:i/>
            <w:iCs/>
            <w:lang w:val="fr-FR"/>
          </w:rPr>
          <w:fldChar w:fldCharType="end"/>
        </w:r>
      </w:ins>
      <w:ins w:id="132" w:author="Peng Chao WANG" w:date="2024-03-09T14:05:00Z">
        <w:r>
          <w:rPr>
            <w:lang w:val="fr-FR"/>
          </w:rPr>
          <w:t>, article non daté, [dernière consultation 04 mars 2024].</w:t>
        </w:r>
      </w:ins>
    </w:p>
  </w:footnote>
  <w:footnote w:id="27">
    <w:p w14:paraId="58CC71A8" w14:textId="77777777" w:rsidR="00C35EED" w:rsidRDefault="00C54C2F">
      <w:pPr>
        <w:spacing w:line="240" w:lineRule="auto"/>
        <w:jc w:val="left"/>
        <w:rPr>
          <w:sz w:val="20"/>
          <w:szCs w:val="20"/>
        </w:rPr>
      </w:pPr>
      <w:r>
        <w:rPr>
          <w:vertAlign w:val="superscript"/>
        </w:rPr>
        <w:footnoteRef/>
      </w:r>
      <w:r w:rsidRPr="00767723">
        <w:rPr>
          <w:sz w:val="20"/>
          <w:szCs w:val="20"/>
          <w:lang w:val="fr-FR"/>
          <w:rPrChange w:id="133" w:author="Peng Chao WANG" w:date="2024-03-09T13:57:00Z">
            <w:rPr>
              <w:sz w:val="20"/>
              <w:szCs w:val="20"/>
            </w:rPr>
          </w:rPrChange>
        </w:rPr>
        <w:t xml:space="preserve"> </w:t>
      </w:r>
      <w:proofErr w:type="spellStart"/>
      <w:r w:rsidRPr="00767723">
        <w:rPr>
          <w:sz w:val="20"/>
          <w:szCs w:val="20"/>
          <w:lang w:val="fr-FR"/>
          <w:rPrChange w:id="134" w:author="Peng Chao WANG" w:date="2024-03-09T13:57:00Z">
            <w:rPr>
              <w:sz w:val="20"/>
              <w:szCs w:val="20"/>
            </w:rPr>
          </w:rPrChange>
        </w:rPr>
        <w:t>O’Donnell</w:t>
      </w:r>
      <w:proofErr w:type="spellEnd"/>
      <w:r w:rsidRPr="00767723">
        <w:rPr>
          <w:sz w:val="20"/>
          <w:szCs w:val="20"/>
          <w:lang w:val="fr-FR"/>
          <w:rPrChange w:id="135" w:author="Peng Chao WANG" w:date="2024-03-09T13:57:00Z">
            <w:rPr>
              <w:sz w:val="20"/>
              <w:szCs w:val="20"/>
            </w:rPr>
          </w:rPrChange>
        </w:rPr>
        <w:t xml:space="preserve">-Welch, L.  </w:t>
      </w:r>
      <w:r w:rsidRPr="00707E6C">
        <w:rPr>
          <w:sz w:val="20"/>
          <w:szCs w:val="20"/>
          <w:lang w:val="en-US"/>
        </w:rPr>
        <w:t xml:space="preserve">2022. </w:t>
      </w:r>
      <w:proofErr w:type="spellStart"/>
      <w:proofErr w:type="gramStart"/>
      <w:r w:rsidRPr="00707E6C">
        <w:rPr>
          <w:sz w:val="20"/>
          <w:szCs w:val="20"/>
          <w:lang w:val="en-US"/>
        </w:rPr>
        <w:t>L.lapsus</w:t>
      </w:r>
      <w:proofErr w:type="spellEnd"/>
      <w:proofErr w:type="gramEnd"/>
      <w:r w:rsidRPr="00707E6C">
        <w:rPr>
          <w:sz w:val="20"/>
          <w:szCs w:val="20"/>
          <w:lang w:val="en-US"/>
        </w:rPr>
        <w:t xml:space="preserve">$ group uses ‘unique blend’ of social engineering, identity-centric tactics. </w:t>
      </w:r>
      <w:proofErr w:type="spellStart"/>
      <w:r>
        <w:rPr>
          <w:i/>
          <w:sz w:val="20"/>
          <w:szCs w:val="20"/>
        </w:rPr>
        <w:t>Decipher</w:t>
      </w:r>
      <w:proofErr w:type="spellEnd"/>
      <w:r>
        <w:rPr>
          <w:i/>
          <w:sz w:val="20"/>
          <w:szCs w:val="20"/>
        </w:rPr>
        <w:t>.</w:t>
      </w:r>
      <w:r>
        <w:rPr>
          <w:sz w:val="20"/>
          <w:szCs w:val="20"/>
        </w:rPr>
        <w:t xml:space="preserve"> 23 mars. Disponible : </w:t>
      </w:r>
      <w:hyperlink r:id="rId12">
        <w:r>
          <w:rPr>
            <w:color w:val="1155CC"/>
            <w:sz w:val="20"/>
            <w:szCs w:val="20"/>
            <w:u w:val="single"/>
          </w:rPr>
          <w:t>https://duo.com/decipher/lapsususd</w:t>
        </w:r>
      </w:hyperlink>
      <w:r>
        <w:rPr>
          <w:sz w:val="20"/>
          <w:szCs w:val="20"/>
        </w:rPr>
        <w:t xml:space="preserve"> [10 décembre 2023]</w:t>
      </w:r>
    </w:p>
    <w:p w14:paraId="3631216F" w14:textId="77777777" w:rsidR="00C35EED" w:rsidRDefault="00C35EED">
      <w:pPr>
        <w:spacing w:line="240" w:lineRule="auto"/>
        <w:jc w:val="left"/>
        <w:rPr>
          <w:sz w:val="20"/>
          <w:szCs w:val="20"/>
        </w:rPr>
      </w:pPr>
    </w:p>
  </w:footnote>
  <w:footnote w:id="28">
    <w:p w14:paraId="15DC6C47" w14:textId="77777777" w:rsidR="00C35EED" w:rsidRDefault="00C54C2F">
      <w:pPr>
        <w:spacing w:line="240" w:lineRule="auto"/>
        <w:jc w:val="left"/>
        <w:rPr>
          <w:sz w:val="20"/>
          <w:szCs w:val="20"/>
        </w:rPr>
      </w:pPr>
      <w:r>
        <w:rPr>
          <w:vertAlign w:val="superscript"/>
        </w:rPr>
        <w:footnoteRef/>
      </w:r>
      <w:r>
        <w:rPr>
          <w:sz w:val="20"/>
          <w:szCs w:val="20"/>
        </w:rPr>
        <w:t xml:space="preserve"> </w:t>
      </w:r>
      <w:proofErr w:type="spellStart"/>
      <w:r>
        <w:rPr>
          <w:i/>
          <w:sz w:val="20"/>
          <w:szCs w:val="20"/>
        </w:rPr>
        <w:t>Okt</w:t>
      </w:r>
      <w:r>
        <w:rPr>
          <w:sz w:val="20"/>
          <w:szCs w:val="20"/>
        </w:rPr>
        <w:t>a</w:t>
      </w:r>
      <w:proofErr w:type="spellEnd"/>
      <w:r>
        <w:rPr>
          <w:sz w:val="20"/>
          <w:szCs w:val="20"/>
        </w:rPr>
        <w:t xml:space="preserve">. Disponible : </w:t>
      </w:r>
      <w:hyperlink r:id="rId13">
        <w:r>
          <w:rPr>
            <w:color w:val="1155CC"/>
            <w:sz w:val="20"/>
            <w:szCs w:val="20"/>
            <w:u w:val="single"/>
          </w:rPr>
          <w:t>https://www.okta.com/fr</w:t>
        </w:r>
      </w:hyperlink>
      <w:r>
        <w:rPr>
          <w:sz w:val="20"/>
          <w:szCs w:val="20"/>
        </w:rPr>
        <w:t xml:space="preserve"> [10 décembre 2023]</w:t>
      </w:r>
    </w:p>
    <w:p w14:paraId="4432A82C" w14:textId="77777777" w:rsidR="00C35EED" w:rsidRDefault="00C35EED">
      <w:pPr>
        <w:spacing w:line="240" w:lineRule="auto"/>
        <w:jc w:val="left"/>
        <w:rPr>
          <w:sz w:val="18"/>
          <w:szCs w:val="18"/>
        </w:rPr>
      </w:pPr>
    </w:p>
  </w:footnote>
  <w:footnote w:id="29">
    <w:p w14:paraId="666A8BA8" w14:textId="77777777" w:rsidR="00C35EED" w:rsidRDefault="00C54C2F">
      <w:pPr>
        <w:spacing w:line="240" w:lineRule="auto"/>
        <w:jc w:val="left"/>
        <w:rPr>
          <w:sz w:val="20"/>
          <w:szCs w:val="20"/>
        </w:rPr>
      </w:pPr>
      <w:r>
        <w:rPr>
          <w:vertAlign w:val="superscript"/>
        </w:rPr>
        <w:footnoteRef/>
      </w:r>
      <w:r>
        <w:rPr>
          <w:sz w:val="20"/>
          <w:szCs w:val="20"/>
        </w:rPr>
        <w:t xml:space="preserve"> </w:t>
      </w:r>
      <w:r>
        <w:rPr>
          <w:sz w:val="20"/>
          <w:szCs w:val="20"/>
          <w:highlight w:val="white"/>
        </w:rPr>
        <w:t>Corot</w:t>
      </w:r>
      <w:r>
        <w:rPr>
          <w:sz w:val="20"/>
          <w:szCs w:val="20"/>
        </w:rPr>
        <w:t>, L. 2022. Le piratage d'</w:t>
      </w:r>
      <w:proofErr w:type="spellStart"/>
      <w:r>
        <w:rPr>
          <w:sz w:val="20"/>
          <w:szCs w:val="20"/>
        </w:rPr>
        <w:t>Okta</w:t>
      </w:r>
      <w:proofErr w:type="spellEnd"/>
      <w:r>
        <w:rPr>
          <w:sz w:val="20"/>
          <w:szCs w:val="20"/>
        </w:rPr>
        <w:t xml:space="preserve"> par Lapsus$ a finalement eu peu d'impact</w:t>
      </w:r>
      <w:r>
        <w:rPr>
          <w:i/>
          <w:sz w:val="20"/>
          <w:szCs w:val="20"/>
        </w:rPr>
        <w:t>. Usine Digitale</w:t>
      </w:r>
      <w:r>
        <w:rPr>
          <w:sz w:val="20"/>
          <w:szCs w:val="20"/>
        </w:rPr>
        <w:t xml:space="preserve">. 21 avril. Disponible : </w:t>
      </w:r>
      <w:hyperlink r:id="rId14">
        <w:r>
          <w:rPr>
            <w:color w:val="1155CC"/>
            <w:sz w:val="20"/>
            <w:szCs w:val="20"/>
            <w:u w:val="single"/>
          </w:rPr>
          <w:t>https://www.usine-digitale.fr/article/l-effet-limite-du-piratage-de-lapsus-sur-okta.N1995697</w:t>
        </w:r>
      </w:hyperlink>
    </w:p>
    <w:p w14:paraId="207C868C" w14:textId="77777777" w:rsidR="00C35EED" w:rsidRDefault="00C54C2F">
      <w:pPr>
        <w:spacing w:line="240" w:lineRule="auto"/>
        <w:jc w:val="left"/>
        <w:rPr>
          <w:sz w:val="20"/>
          <w:szCs w:val="20"/>
        </w:rPr>
      </w:pPr>
      <w:r>
        <w:rPr>
          <w:sz w:val="20"/>
          <w:szCs w:val="20"/>
        </w:rPr>
        <w:t xml:space="preserve">[10 décembre 2023] </w:t>
      </w:r>
    </w:p>
    <w:p w14:paraId="64426C85" w14:textId="77777777" w:rsidR="00C35EED" w:rsidRDefault="00C35EED">
      <w:pPr>
        <w:spacing w:line="240" w:lineRule="auto"/>
        <w:rPr>
          <w:sz w:val="18"/>
          <w:szCs w:val="18"/>
        </w:rPr>
      </w:pPr>
    </w:p>
  </w:footnote>
  <w:footnote w:id="30">
    <w:p w14:paraId="634A04FA" w14:textId="77777777" w:rsidR="00C35EED" w:rsidRDefault="00C54C2F">
      <w:pPr>
        <w:spacing w:line="240" w:lineRule="auto"/>
        <w:jc w:val="left"/>
        <w:rPr>
          <w:sz w:val="20"/>
          <w:szCs w:val="20"/>
        </w:rPr>
      </w:pPr>
      <w:r>
        <w:rPr>
          <w:vertAlign w:val="superscript"/>
        </w:rPr>
        <w:footnoteRef/>
      </w:r>
      <w:r>
        <w:rPr>
          <w:sz w:val="20"/>
          <w:szCs w:val="20"/>
        </w:rPr>
        <w:t xml:space="preserve"> </w:t>
      </w:r>
      <w:proofErr w:type="spellStart"/>
      <w:r>
        <w:rPr>
          <w:sz w:val="20"/>
          <w:szCs w:val="20"/>
        </w:rPr>
        <w:t>Serries</w:t>
      </w:r>
      <w:proofErr w:type="spellEnd"/>
      <w:r>
        <w:rPr>
          <w:sz w:val="20"/>
          <w:szCs w:val="20"/>
        </w:rPr>
        <w:t>, G. 2022. Piratage d'</w:t>
      </w:r>
      <w:proofErr w:type="spellStart"/>
      <w:r>
        <w:rPr>
          <w:sz w:val="20"/>
          <w:szCs w:val="20"/>
        </w:rPr>
        <w:t>Okta</w:t>
      </w:r>
      <w:proofErr w:type="spellEnd"/>
      <w:r>
        <w:rPr>
          <w:sz w:val="20"/>
          <w:szCs w:val="20"/>
        </w:rPr>
        <w:t xml:space="preserve"> : l'entreprise admet enquêter, LAPSUS$ revendique.</w:t>
      </w:r>
      <w:r>
        <w:rPr>
          <w:i/>
          <w:sz w:val="20"/>
          <w:szCs w:val="20"/>
        </w:rPr>
        <w:t xml:space="preserve"> </w:t>
      </w:r>
      <w:proofErr w:type="spellStart"/>
      <w:r>
        <w:rPr>
          <w:i/>
          <w:sz w:val="20"/>
          <w:szCs w:val="20"/>
        </w:rPr>
        <w:t>ZDNet</w:t>
      </w:r>
      <w:proofErr w:type="spellEnd"/>
      <w:r>
        <w:rPr>
          <w:i/>
          <w:sz w:val="20"/>
          <w:szCs w:val="20"/>
        </w:rPr>
        <w:t>.</w:t>
      </w:r>
      <w:r>
        <w:rPr>
          <w:sz w:val="20"/>
          <w:szCs w:val="20"/>
        </w:rPr>
        <w:t xml:space="preserve"> 22 mars. Disponible : </w:t>
      </w:r>
      <w:hyperlink r:id="rId15">
        <w:r>
          <w:rPr>
            <w:color w:val="1155CC"/>
            <w:sz w:val="20"/>
            <w:szCs w:val="20"/>
            <w:u w:val="single"/>
          </w:rPr>
          <w:t>https://www.zdnet.fr/actualites/piratage-d-okta-l-entreprise-admet</w:t>
        </w:r>
      </w:hyperlink>
      <w:proofErr w:type="gramStart"/>
      <w:r>
        <w:rPr>
          <w:sz w:val="20"/>
          <w:szCs w:val="20"/>
        </w:rPr>
        <w:t xml:space="preserve">  </w:t>
      </w:r>
      <w:r>
        <w:rPr>
          <w:i/>
          <w:sz w:val="20"/>
          <w:szCs w:val="20"/>
        </w:rPr>
        <w:t xml:space="preserve"> </w:t>
      </w:r>
      <w:r>
        <w:rPr>
          <w:sz w:val="20"/>
          <w:szCs w:val="20"/>
        </w:rPr>
        <w:t>[</w:t>
      </w:r>
      <w:proofErr w:type="gramEnd"/>
      <w:r>
        <w:rPr>
          <w:sz w:val="20"/>
          <w:szCs w:val="20"/>
        </w:rPr>
        <w:t xml:space="preserve">10 décembre 2023] </w:t>
      </w:r>
    </w:p>
    <w:p w14:paraId="29ADE2C8" w14:textId="77777777" w:rsidR="00C35EED" w:rsidRDefault="00C35EED">
      <w:pPr>
        <w:spacing w:line="240" w:lineRule="auto"/>
        <w:jc w:val="left"/>
        <w:rPr>
          <w:sz w:val="18"/>
          <w:szCs w:val="18"/>
        </w:rPr>
      </w:pPr>
    </w:p>
  </w:footnote>
  <w:footnote w:id="31">
    <w:p w14:paraId="0EE1E515" w14:textId="77777777" w:rsidR="00C35EED" w:rsidRDefault="00C54C2F">
      <w:pPr>
        <w:spacing w:line="240" w:lineRule="auto"/>
        <w:jc w:val="left"/>
        <w:rPr>
          <w:sz w:val="20"/>
          <w:szCs w:val="20"/>
        </w:rPr>
      </w:pPr>
      <w:r>
        <w:rPr>
          <w:vertAlign w:val="superscript"/>
        </w:rPr>
        <w:footnoteRef/>
      </w:r>
      <w:r w:rsidRPr="00707E6C">
        <w:rPr>
          <w:sz w:val="20"/>
          <w:szCs w:val="20"/>
          <w:lang w:val="en-US"/>
        </w:rPr>
        <w:t xml:space="preserve"> </w:t>
      </w:r>
      <w:proofErr w:type="spellStart"/>
      <w:r w:rsidRPr="00707E6C">
        <w:rPr>
          <w:sz w:val="20"/>
          <w:szCs w:val="20"/>
          <w:lang w:val="en-US"/>
        </w:rPr>
        <w:t>Boyens</w:t>
      </w:r>
      <w:proofErr w:type="spellEnd"/>
      <w:r w:rsidRPr="00707E6C">
        <w:rPr>
          <w:sz w:val="20"/>
          <w:szCs w:val="20"/>
          <w:lang w:val="en-US"/>
        </w:rPr>
        <w:t xml:space="preserve">, Jon M. 2022. Cybersecurity Supply Chain Risk Management for Systems and Organizations. </w:t>
      </w:r>
      <w:r>
        <w:rPr>
          <w:i/>
          <w:sz w:val="20"/>
          <w:szCs w:val="20"/>
        </w:rPr>
        <w:t xml:space="preserve">NIST </w:t>
      </w:r>
      <w:proofErr w:type="spellStart"/>
      <w:r>
        <w:rPr>
          <w:i/>
          <w:sz w:val="20"/>
          <w:szCs w:val="20"/>
        </w:rPr>
        <w:t>Special</w:t>
      </w:r>
      <w:proofErr w:type="spellEnd"/>
      <w:r>
        <w:rPr>
          <w:i/>
          <w:sz w:val="20"/>
          <w:szCs w:val="20"/>
        </w:rPr>
        <w:t xml:space="preserve"> Publication.  NIST SP 800-161r1.</w:t>
      </w:r>
      <w:r>
        <w:rPr>
          <w:sz w:val="20"/>
          <w:szCs w:val="20"/>
        </w:rPr>
        <w:t xml:space="preserve"> Mai. Disponible : </w:t>
      </w:r>
      <w:hyperlink r:id="rId16">
        <w:r>
          <w:rPr>
            <w:color w:val="1155CC"/>
            <w:sz w:val="20"/>
            <w:szCs w:val="20"/>
            <w:u w:val="single"/>
          </w:rPr>
          <w:t>https://doi.org/10.6028/nist.sp.800-161r1</w:t>
        </w:r>
      </w:hyperlink>
      <w:r>
        <w:rPr>
          <w:sz w:val="20"/>
          <w:szCs w:val="20"/>
        </w:rPr>
        <w:t xml:space="preserve">  [10 décembre 2023] </w:t>
      </w:r>
    </w:p>
    <w:p w14:paraId="0B1E029E" w14:textId="77777777" w:rsidR="00C35EED" w:rsidRDefault="00C35EED">
      <w:pPr>
        <w:spacing w:line="240" w:lineRule="auto"/>
        <w:jc w:val="left"/>
        <w:rPr>
          <w:sz w:val="20"/>
          <w:szCs w:val="20"/>
        </w:rPr>
      </w:pPr>
    </w:p>
  </w:footnote>
  <w:footnote w:id="32">
    <w:p w14:paraId="19570C6A" w14:textId="77777777" w:rsidR="00C35EED" w:rsidRDefault="00C54C2F">
      <w:pPr>
        <w:spacing w:line="240" w:lineRule="auto"/>
        <w:jc w:val="left"/>
        <w:rPr>
          <w:sz w:val="20"/>
          <w:szCs w:val="20"/>
        </w:rPr>
      </w:pPr>
      <w:r>
        <w:rPr>
          <w:vertAlign w:val="superscript"/>
        </w:rPr>
        <w:footnoteRef/>
      </w:r>
      <w:r>
        <w:rPr>
          <w:sz w:val="20"/>
          <w:szCs w:val="20"/>
        </w:rPr>
        <w:t xml:space="preserve"> </w:t>
      </w:r>
      <w:proofErr w:type="spellStart"/>
      <w:r>
        <w:rPr>
          <w:sz w:val="20"/>
          <w:szCs w:val="20"/>
        </w:rPr>
        <w:t>Urcioli</w:t>
      </w:r>
      <w:proofErr w:type="spellEnd"/>
      <w:r>
        <w:rPr>
          <w:sz w:val="20"/>
          <w:szCs w:val="20"/>
        </w:rPr>
        <w:t>, L. 2022. La cybersécurité dans la chaîne d'approvisionnement, une tendance croissante.</w:t>
      </w:r>
      <w:r>
        <w:rPr>
          <w:i/>
          <w:sz w:val="20"/>
          <w:szCs w:val="20"/>
        </w:rPr>
        <w:t xml:space="preserve"> </w:t>
      </w:r>
      <w:proofErr w:type="spellStart"/>
      <w:r>
        <w:rPr>
          <w:i/>
          <w:sz w:val="20"/>
          <w:szCs w:val="20"/>
        </w:rPr>
        <w:t>Mecalux</w:t>
      </w:r>
      <w:proofErr w:type="spellEnd"/>
      <w:r>
        <w:rPr>
          <w:sz w:val="20"/>
          <w:szCs w:val="20"/>
        </w:rPr>
        <w:t xml:space="preserve">. 24 octobre. Disponible : </w:t>
      </w:r>
      <w:hyperlink r:id="rId17">
        <w:r>
          <w:rPr>
            <w:color w:val="1155CC"/>
            <w:sz w:val="20"/>
            <w:szCs w:val="20"/>
            <w:u w:val="single"/>
          </w:rPr>
          <w:t>https://www.mecalux.fr/articles-de-logistique/luca-urciuoli</w:t>
        </w:r>
      </w:hyperlink>
      <w:r>
        <w:rPr>
          <w:sz w:val="20"/>
          <w:szCs w:val="20"/>
        </w:rPr>
        <w:t xml:space="preserve">  [10 décembre 2023] </w:t>
      </w:r>
    </w:p>
    <w:p w14:paraId="3B840E02" w14:textId="77777777" w:rsidR="00C35EED" w:rsidRDefault="00C35EED">
      <w:pPr>
        <w:spacing w:line="240" w:lineRule="auto"/>
        <w:jc w:val="left"/>
        <w:rPr>
          <w:sz w:val="18"/>
          <w:szCs w:val="18"/>
        </w:rPr>
      </w:pPr>
    </w:p>
  </w:footnote>
  <w:footnote w:id="33">
    <w:p w14:paraId="541A31DA" w14:textId="77777777" w:rsidR="00C35EED" w:rsidRDefault="00C54C2F">
      <w:pPr>
        <w:spacing w:line="240" w:lineRule="auto"/>
        <w:jc w:val="left"/>
        <w:rPr>
          <w:i/>
          <w:sz w:val="20"/>
          <w:szCs w:val="20"/>
        </w:rPr>
      </w:pPr>
      <w:r>
        <w:rPr>
          <w:vertAlign w:val="superscript"/>
        </w:rPr>
        <w:footnoteRef/>
      </w:r>
      <w:r>
        <w:rPr>
          <w:sz w:val="20"/>
          <w:szCs w:val="20"/>
        </w:rPr>
        <w:t xml:space="preserve"> </w:t>
      </w:r>
      <w:proofErr w:type="spellStart"/>
      <w:r>
        <w:rPr>
          <w:sz w:val="20"/>
          <w:szCs w:val="20"/>
        </w:rPr>
        <w:t>Urcioli</w:t>
      </w:r>
      <w:proofErr w:type="spellEnd"/>
      <w:r>
        <w:rPr>
          <w:sz w:val="20"/>
          <w:szCs w:val="20"/>
        </w:rPr>
        <w:t>, L. 2022. La cybersécurité dans la chaîne d'approvisionnement, une tendance croissante.</w:t>
      </w:r>
      <w:r>
        <w:rPr>
          <w:i/>
          <w:sz w:val="20"/>
          <w:szCs w:val="20"/>
        </w:rPr>
        <w:t xml:space="preserve"> </w:t>
      </w:r>
      <w:proofErr w:type="spellStart"/>
      <w:r>
        <w:rPr>
          <w:i/>
          <w:sz w:val="20"/>
          <w:szCs w:val="20"/>
        </w:rPr>
        <w:t>Mecalux</w:t>
      </w:r>
      <w:proofErr w:type="spellEnd"/>
      <w:r>
        <w:rPr>
          <w:sz w:val="20"/>
          <w:szCs w:val="20"/>
        </w:rPr>
        <w:t xml:space="preserve">. 24 octobre. Disponible : </w:t>
      </w:r>
      <w:hyperlink r:id="rId18">
        <w:r>
          <w:rPr>
            <w:color w:val="1155CC"/>
            <w:sz w:val="20"/>
            <w:szCs w:val="20"/>
            <w:u w:val="single"/>
          </w:rPr>
          <w:t>https://www.mecalux.fr/articles-de-logistique/luca-urciuoli</w:t>
        </w:r>
      </w:hyperlink>
      <w:r>
        <w:rPr>
          <w:sz w:val="20"/>
          <w:szCs w:val="20"/>
        </w:rPr>
        <w:t xml:space="preserve">  [10 décembre 2023] </w:t>
      </w:r>
    </w:p>
    <w:p w14:paraId="0BF74AD8" w14:textId="77777777" w:rsidR="00C35EED" w:rsidRDefault="00C35EED">
      <w:pPr>
        <w:spacing w:line="240" w:lineRule="auto"/>
        <w:jc w:val="left"/>
        <w:rPr>
          <w:sz w:val="18"/>
          <w:szCs w:val="18"/>
        </w:rPr>
      </w:pPr>
    </w:p>
  </w:footnote>
  <w:footnote w:id="34">
    <w:p w14:paraId="28FF015C" w14:textId="77777777" w:rsidR="00C35EED" w:rsidRDefault="00C54C2F">
      <w:pPr>
        <w:spacing w:line="240" w:lineRule="auto"/>
        <w:jc w:val="left"/>
        <w:rPr>
          <w:sz w:val="20"/>
          <w:szCs w:val="20"/>
        </w:rPr>
      </w:pPr>
      <w:r>
        <w:rPr>
          <w:vertAlign w:val="superscript"/>
        </w:rPr>
        <w:footnoteRef/>
      </w:r>
      <w:r>
        <w:rPr>
          <w:sz w:val="18"/>
          <w:szCs w:val="18"/>
        </w:rPr>
        <w:t xml:space="preserve"> </w:t>
      </w:r>
      <w:proofErr w:type="spellStart"/>
      <w:r>
        <w:rPr>
          <w:sz w:val="20"/>
          <w:szCs w:val="20"/>
        </w:rPr>
        <w:t>Ladet</w:t>
      </w:r>
      <w:proofErr w:type="spellEnd"/>
      <w:r>
        <w:rPr>
          <w:sz w:val="20"/>
          <w:szCs w:val="20"/>
        </w:rPr>
        <w:t>, G. 2023. 10 cyberattaques qui ont exploité le principe d’exposition.</w:t>
      </w:r>
      <w:r>
        <w:rPr>
          <w:i/>
          <w:sz w:val="20"/>
          <w:szCs w:val="20"/>
        </w:rPr>
        <w:t xml:space="preserve"> </w:t>
      </w:r>
      <w:proofErr w:type="spellStart"/>
      <w:r>
        <w:rPr>
          <w:i/>
          <w:sz w:val="20"/>
          <w:szCs w:val="20"/>
        </w:rPr>
        <w:t>Chimere</w:t>
      </w:r>
      <w:proofErr w:type="spellEnd"/>
      <w:r>
        <w:rPr>
          <w:sz w:val="20"/>
          <w:szCs w:val="20"/>
        </w:rPr>
        <w:t xml:space="preserve">. 9 mai. Disponible :  </w:t>
      </w:r>
      <w:hyperlink r:id="rId19">
        <w:r>
          <w:rPr>
            <w:color w:val="1155CC"/>
            <w:sz w:val="20"/>
            <w:szCs w:val="20"/>
            <w:u w:val="single"/>
          </w:rPr>
          <w:t>https://chimere.eu/fr/blog/2023/05/09/10-cyberattaques-qui-ont-exploite-le-principe-dexposition/</w:t>
        </w:r>
      </w:hyperlink>
      <w:r>
        <w:rPr>
          <w:sz w:val="20"/>
          <w:szCs w:val="20"/>
        </w:rPr>
        <w:t xml:space="preserve"> </w:t>
      </w:r>
    </w:p>
    <w:p w14:paraId="59E3E56F" w14:textId="77777777" w:rsidR="00C35EED" w:rsidRDefault="00C54C2F">
      <w:pPr>
        <w:spacing w:line="240" w:lineRule="auto"/>
        <w:jc w:val="left"/>
        <w:rPr>
          <w:sz w:val="20"/>
          <w:szCs w:val="20"/>
        </w:rPr>
      </w:pPr>
      <w:r>
        <w:rPr>
          <w:sz w:val="20"/>
          <w:szCs w:val="20"/>
        </w:rPr>
        <w:t xml:space="preserve">[10 décembre 2023] </w:t>
      </w:r>
    </w:p>
    <w:p w14:paraId="16E5CA50" w14:textId="77777777" w:rsidR="00C35EED" w:rsidRDefault="00C35EED">
      <w:pPr>
        <w:spacing w:line="240" w:lineRule="auto"/>
        <w:rPr>
          <w:sz w:val="18"/>
          <w:szCs w:val="18"/>
        </w:rPr>
      </w:pPr>
    </w:p>
  </w:footnote>
  <w:footnote w:id="35">
    <w:p w14:paraId="088F23A0" w14:textId="77777777" w:rsidR="00C35EED" w:rsidRDefault="00C54C2F">
      <w:pPr>
        <w:spacing w:line="240" w:lineRule="auto"/>
        <w:rPr>
          <w:sz w:val="20"/>
          <w:szCs w:val="20"/>
        </w:rPr>
      </w:pPr>
      <w:r>
        <w:rPr>
          <w:vertAlign w:val="superscript"/>
        </w:rPr>
        <w:footnoteRef/>
      </w:r>
      <w:r>
        <w:rPr>
          <w:sz w:val="18"/>
          <w:szCs w:val="18"/>
        </w:rPr>
        <w:t xml:space="preserve"> </w:t>
      </w:r>
      <w:r>
        <w:rPr>
          <w:sz w:val="20"/>
          <w:szCs w:val="20"/>
        </w:rPr>
        <w:t xml:space="preserve">Lafont, C. 2022. Ces cyberattaques à l'encontre d'entreprises qui ont marqué 2022. </w:t>
      </w:r>
      <w:r>
        <w:rPr>
          <w:i/>
          <w:sz w:val="20"/>
          <w:szCs w:val="20"/>
        </w:rPr>
        <w:t xml:space="preserve">One </w:t>
      </w:r>
      <w:proofErr w:type="spellStart"/>
      <w:r>
        <w:rPr>
          <w:i/>
          <w:sz w:val="20"/>
          <w:szCs w:val="20"/>
        </w:rPr>
        <w:t>Wave</w:t>
      </w:r>
      <w:proofErr w:type="spellEnd"/>
      <w:r>
        <w:rPr>
          <w:i/>
          <w:sz w:val="20"/>
          <w:szCs w:val="20"/>
        </w:rPr>
        <w:t>.</w:t>
      </w:r>
      <w:r>
        <w:rPr>
          <w:sz w:val="20"/>
          <w:szCs w:val="20"/>
        </w:rPr>
        <w:t xml:space="preserve"> 9 décembre. Disponible : </w:t>
      </w:r>
      <w:hyperlink r:id="rId20">
        <w:r>
          <w:rPr>
            <w:color w:val="1155CC"/>
            <w:sz w:val="20"/>
            <w:szCs w:val="20"/>
            <w:u w:val="single"/>
          </w:rPr>
          <w:t>https://onewave.io/le-blog/ces-cyberattaques-a-lencontre-dentreprises-qui-ont-marque-2022/</w:t>
        </w:r>
      </w:hyperlink>
      <w:r>
        <w:rPr>
          <w:sz w:val="20"/>
          <w:szCs w:val="20"/>
        </w:rPr>
        <w:t xml:space="preserve"> </w:t>
      </w:r>
    </w:p>
    <w:p w14:paraId="76566C51" w14:textId="77777777" w:rsidR="00C35EED" w:rsidRDefault="00C54C2F">
      <w:pPr>
        <w:spacing w:line="240" w:lineRule="auto"/>
        <w:rPr>
          <w:sz w:val="20"/>
          <w:szCs w:val="20"/>
        </w:rPr>
      </w:pPr>
      <w:r>
        <w:rPr>
          <w:sz w:val="20"/>
          <w:szCs w:val="20"/>
        </w:rPr>
        <w:t xml:space="preserve">[10 décembre 2023] </w:t>
      </w:r>
    </w:p>
    <w:p w14:paraId="6C864C4B" w14:textId="77777777" w:rsidR="00C35EED" w:rsidRDefault="00C35EED">
      <w:pPr>
        <w:spacing w:line="240" w:lineRule="auto"/>
        <w:rPr>
          <w:sz w:val="20"/>
          <w:szCs w:val="20"/>
        </w:rPr>
      </w:pPr>
    </w:p>
  </w:footnote>
  <w:footnote w:id="36">
    <w:p w14:paraId="7729D699" w14:textId="77777777" w:rsidR="00C35EED" w:rsidRDefault="00C54C2F">
      <w:pPr>
        <w:spacing w:line="240" w:lineRule="auto"/>
        <w:jc w:val="left"/>
        <w:rPr>
          <w:sz w:val="20"/>
          <w:szCs w:val="20"/>
        </w:rPr>
      </w:pPr>
      <w:r>
        <w:rPr>
          <w:vertAlign w:val="superscript"/>
        </w:rPr>
        <w:footnoteRef/>
      </w:r>
      <w:r>
        <w:rPr>
          <w:sz w:val="20"/>
          <w:szCs w:val="20"/>
        </w:rPr>
        <w:t xml:space="preserve"> </w:t>
      </w:r>
      <w:proofErr w:type="spellStart"/>
      <w:r>
        <w:rPr>
          <w:sz w:val="20"/>
          <w:szCs w:val="20"/>
        </w:rPr>
        <w:t>Ertl</w:t>
      </w:r>
      <w:proofErr w:type="spellEnd"/>
      <w:r>
        <w:rPr>
          <w:sz w:val="20"/>
          <w:szCs w:val="20"/>
        </w:rPr>
        <w:t>, B. 2023. Comment le piratage du service client d’</w:t>
      </w:r>
      <w:proofErr w:type="spellStart"/>
      <w:r>
        <w:rPr>
          <w:sz w:val="20"/>
          <w:szCs w:val="20"/>
        </w:rPr>
        <w:t>Okta</w:t>
      </w:r>
      <w:proofErr w:type="spellEnd"/>
      <w:r>
        <w:rPr>
          <w:sz w:val="20"/>
          <w:szCs w:val="20"/>
        </w:rPr>
        <w:t xml:space="preserve"> a exposé des données sensibles et des informations d’accès. </w:t>
      </w:r>
      <w:proofErr w:type="spellStart"/>
      <w:r>
        <w:rPr>
          <w:i/>
          <w:sz w:val="20"/>
          <w:szCs w:val="20"/>
        </w:rPr>
        <w:t>Kiteworks</w:t>
      </w:r>
      <w:proofErr w:type="spellEnd"/>
      <w:r>
        <w:rPr>
          <w:sz w:val="20"/>
          <w:szCs w:val="20"/>
        </w:rPr>
        <w:t xml:space="preserve">. 28 octobre. Disponible : </w:t>
      </w:r>
      <w:hyperlink r:id="rId21">
        <w:r>
          <w:rPr>
            <w:color w:val="1155CC"/>
            <w:sz w:val="20"/>
            <w:szCs w:val="20"/>
            <w:u w:val="single"/>
          </w:rPr>
          <w:t>https://www.kiteworks.com/fr/gestion-des-risques</w:t>
        </w:r>
      </w:hyperlink>
      <w:r>
        <w:rPr>
          <w:sz w:val="20"/>
          <w:szCs w:val="20"/>
        </w:rPr>
        <w:t xml:space="preserve"> [10 décembre 2023] </w:t>
      </w:r>
    </w:p>
    <w:p w14:paraId="1B1AA771" w14:textId="77777777" w:rsidR="00C35EED" w:rsidRDefault="00C35EED">
      <w:pPr>
        <w:spacing w:line="240" w:lineRule="auto"/>
        <w:jc w:val="left"/>
        <w:rPr>
          <w:sz w:val="20"/>
          <w:szCs w:val="20"/>
        </w:rPr>
      </w:pPr>
    </w:p>
  </w:footnote>
  <w:footnote w:id="37">
    <w:p w14:paraId="770C0595" w14:textId="235D3E49" w:rsidR="00767723" w:rsidRPr="00767723" w:rsidRDefault="00767723">
      <w:pPr>
        <w:pStyle w:val="Notedebasdepage"/>
      </w:pPr>
      <w:ins w:id="138" w:author="Peng Chao WANG" w:date="2024-03-09T14:06:00Z">
        <w:r>
          <w:rPr>
            <w:rStyle w:val="Appelnotedebasdep"/>
          </w:rPr>
          <w:footnoteRef/>
        </w:r>
        <w:r>
          <w:t xml:space="preserve"> « </w:t>
        </w:r>
        <w:r w:rsidRPr="00F02DA9">
          <w:t>En informatique, cet anglicisme est utilisé : pour désigner un identificateur de session pour identifier une session lors d'une communication réseau</w:t>
        </w:r>
        <w:r>
          <w:t xml:space="preserve"> », v. le site </w:t>
        </w:r>
        <w:proofErr w:type="spellStart"/>
        <w:r>
          <w:t>Wikipedia</w:t>
        </w:r>
        <w:proofErr w:type="spellEnd"/>
        <w:r>
          <w:t>, « </w:t>
        </w:r>
        <w:proofErr w:type="spellStart"/>
        <w:r w:rsidRPr="006F3A60">
          <w:rPr>
            <w:i/>
          </w:rPr>
          <w:fldChar w:fldCharType="begin"/>
        </w:r>
        <w:r w:rsidRPr="006F3A60">
          <w:rPr>
            <w:i/>
          </w:rPr>
          <w:instrText xml:space="preserve"> HYPERLINK "https://fr.wikipedia.org/wiki/Token" </w:instrText>
        </w:r>
        <w:r w:rsidRPr="006F3A60">
          <w:rPr>
            <w:i/>
          </w:rPr>
          <w:fldChar w:fldCharType="separate"/>
        </w:r>
        <w:r w:rsidRPr="006F3A60">
          <w:rPr>
            <w:rStyle w:val="Lienhypertexte"/>
            <w:i/>
          </w:rPr>
          <w:t>Token</w:t>
        </w:r>
        <w:proofErr w:type="spellEnd"/>
        <w:r w:rsidRPr="006F3A60">
          <w:rPr>
            <w:i/>
          </w:rPr>
          <w:fldChar w:fldCharType="end"/>
        </w:r>
        <w:r>
          <w:t xml:space="preserve"> », site internet de </w:t>
        </w:r>
        <w:proofErr w:type="spellStart"/>
        <w:r>
          <w:t>Wikipedia</w:t>
        </w:r>
        <w:proofErr w:type="spellEnd"/>
        <w:r>
          <w:t>, article non daté, [dernière consultation 04 mars 2024].</w:t>
        </w:r>
      </w:ins>
    </w:p>
  </w:footnote>
  <w:footnote w:id="38">
    <w:p w14:paraId="68965744" w14:textId="77777777" w:rsidR="00C35EED" w:rsidRDefault="00C54C2F">
      <w:pPr>
        <w:spacing w:line="240" w:lineRule="auto"/>
        <w:jc w:val="left"/>
        <w:rPr>
          <w:sz w:val="20"/>
          <w:szCs w:val="20"/>
        </w:rPr>
      </w:pPr>
      <w:r>
        <w:rPr>
          <w:vertAlign w:val="superscript"/>
        </w:rPr>
        <w:footnoteRef/>
      </w:r>
      <w:r>
        <w:rPr>
          <w:sz w:val="20"/>
          <w:szCs w:val="20"/>
        </w:rPr>
        <w:t xml:space="preserve"> </w:t>
      </w:r>
      <w:proofErr w:type="spellStart"/>
      <w:r>
        <w:rPr>
          <w:sz w:val="20"/>
          <w:szCs w:val="20"/>
        </w:rPr>
        <w:t>Bobe</w:t>
      </w:r>
      <w:proofErr w:type="spellEnd"/>
      <w:r>
        <w:rPr>
          <w:sz w:val="20"/>
          <w:szCs w:val="20"/>
        </w:rPr>
        <w:t xml:space="preserve">, B. 2023.Ingénierie sociale et accès VPN : La fabrication d’une faille moderne. Global Security </w:t>
      </w:r>
      <w:proofErr w:type="spellStart"/>
      <w:r>
        <w:rPr>
          <w:sz w:val="20"/>
          <w:szCs w:val="20"/>
        </w:rPr>
        <w:t>Mag</w:t>
      </w:r>
      <w:proofErr w:type="spellEnd"/>
      <w:r>
        <w:rPr>
          <w:sz w:val="20"/>
          <w:szCs w:val="20"/>
        </w:rPr>
        <w:t xml:space="preserve">. Novembre. Disponible : </w:t>
      </w:r>
      <w:hyperlink r:id="rId22">
        <w:r>
          <w:rPr>
            <w:color w:val="1155CC"/>
            <w:sz w:val="20"/>
            <w:szCs w:val="20"/>
            <w:u w:val="single"/>
          </w:rPr>
          <w:t>https://www.globalsecuritymag.fr/Ingenierie-sociale-et-acces-VPN-La-fabrication</w:t>
        </w:r>
      </w:hyperlink>
    </w:p>
    <w:p w14:paraId="6A9EB4E6" w14:textId="77777777" w:rsidR="00C35EED" w:rsidRDefault="00C54C2F">
      <w:pPr>
        <w:spacing w:line="240" w:lineRule="auto"/>
        <w:jc w:val="left"/>
        <w:rPr>
          <w:sz w:val="20"/>
          <w:szCs w:val="20"/>
        </w:rPr>
      </w:pPr>
      <w:r>
        <w:rPr>
          <w:sz w:val="20"/>
          <w:szCs w:val="20"/>
        </w:rPr>
        <w:t xml:space="preserve"> [10 décembre 2023] </w:t>
      </w:r>
    </w:p>
    <w:p w14:paraId="658EDCA7" w14:textId="77777777" w:rsidR="00C35EED" w:rsidRDefault="00C35EED">
      <w:pPr>
        <w:spacing w:line="240" w:lineRule="auto"/>
        <w:jc w:val="left"/>
        <w:rPr>
          <w:sz w:val="18"/>
          <w:szCs w:val="18"/>
        </w:rPr>
      </w:pPr>
    </w:p>
  </w:footnote>
  <w:footnote w:id="39">
    <w:p w14:paraId="34B3F199" w14:textId="77777777" w:rsidR="00C35EED" w:rsidRDefault="00C54C2F">
      <w:pPr>
        <w:spacing w:line="240" w:lineRule="auto"/>
        <w:rPr>
          <w:sz w:val="20"/>
          <w:szCs w:val="20"/>
        </w:rPr>
      </w:pPr>
      <w:r>
        <w:rPr>
          <w:vertAlign w:val="superscript"/>
        </w:rPr>
        <w:footnoteRef/>
      </w:r>
      <w:r w:rsidRPr="00707E6C">
        <w:rPr>
          <w:sz w:val="20"/>
          <w:szCs w:val="20"/>
          <w:lang w:val="en-US"/>
        </w:rPr>
        <w:t xml:space="preserve"> Okta Help Center. 2022.</w:t>
      </w:r>
      <w:r w:rsidRPr="00707E6C">
        <w:rPr>
          <w:i/>
          <w:sz w:val="20"/>
          <w:szCs w:val="20"/>
          <w:lang w:val="en-US"/>
        </w:rPr>
        <w:t xml:space="preserve"> Frequently Asked Questions Regarding the January 2022 </w:t>
      </w:r>
      <w:proofErr w:type="gramStart"/>
      <w:r w:rsidRPr="00707E6C">
        <w:rPr>
          <w:i/>
          <w:sz w:val="20"/>
          <w:szCs w:val="20"/>
          <w:lang w:val="en-US"/>
        </w:rPr>
        <w:t>Compromise</w:t>
      </w:r>
      <w:r w:rsidRPr="00707E6C">
        <w:rPr>
          <w:sz w:val="20"/>
          <w:szCs w:val="20"/>
          <w:lang w:val="en-US"/>
        </w:rPr>
        <w:t xml:space="preserve"> .</w:t>
      </w:r>
      <w:proofErr w:type="gramEnd"/>
      <w:r w:rsidRPr="00707E6C">
        <w:rPr>
          <w:sz w:val="20"/>
          <w:szCs w:val="20"/>
          <w:lang w:val="en-US"/>
        </w:rPr>
        <w:t xml:space="preserve"> </w:t>
      </w:r>
      <w:r>
        <w:rPr>
          <w:sz w:val="20"/>
          <w:szCs w:val="20"/>
        </w:rPr>
        <w:t xml:space="preserve">Disponible : </w:t>
      </w:r>
      <w:hyperlink r:id="rId23">
        <w:r>
          <w:rPr>
            <w:color w:val="1155CC"/>
            <w:sz w:val="20"/>
            <w:szCs w:val="20"/>
            <w:u w:val="single"/>
          </w:rPr>
          <w:t>https://support.okta.com/help/s/article/Frequently-Asked-Questions-Regarding-January-2022</w:t>
        </w:r>
      </w:hyperlink>
      <w:proofErr w:type="gramStart"/>
      <w:r>
        <w:rPr>
          <w:sz w:val="20"/>
          <w:szCs w:val="20"/>
        </w:rPr>
        <w:t xml:space="preserve">   [</w:t>
      </w:r>
      <w:proofErr w:type="gramEnd"/>
      <w:r>
        <w:rPr>
          <w:sz w:val="20"/>
          <w:szCs w:val="20"/>
        </w:rPr>
        <w:t xml:space="preserve">10 décembre 2023] </w:t>
      </w:r>
    </w:p>
    <w:p w14:paraId="764848E1" w14:textId="77777777" w:rsidR="00C35EED" w:rsidRDefault="00C35EED">
      <w:pPr>
        <w:spacing w:line="240" w:lineRule="auto"/>
        <w:rPr>
          <w:sz w:val="20"/>
          <w:szCs w:val="20"/>
        </w:rPr>
      </w:pPr>
    </w:p>
  </w:footnote>
  <w:footnote w:id="40">
    <w:p w14:paraId="4E20D8D2" w14:textId="77777777" w:rsidR="00C35EED" w:rsidRDefault="00C54C2F">
      <w:pPr>
        <w:spacing w:line="240" w:lineRule="auto"/>
        <w:rPr>
          <w:sz w:val="20"/>
          <w:szCs w:val="20"/>
        </w:rPr>
      </w:pPr>
      <w:r>
        <w:rPr>
          <w:vertAlign w:val="superscript"/>
        </w:rPr>
        <w:footnoteRef/>
      </w:r>
      <w:r>
        <w:rPr>
          <w:sz w:val="20"/>
          <w:szCs w:val="20"/>
        </w:rPr>
        <w:t xml:space="preserve"> Bradbury, D.</w:t>
      </w:r>
      <w:r>
        <w:rPr>
          <w:i/>
          <w:sz w:val="20"/>
          <w:szCs w:val="20"/>
        </w:rPr>
        <w:t xml:space="preserve"> Blog </w:t>
      </w:r>
      <w:proofErr w:type="spellStart"/>
      <w:r>
        <w:rPr>
          <w:i/>
          <w:sz w:val="20"/>
          <w:szCs w:val="20"/>
        </w:rPr>
        <w:t>Okta</w:t>
      </w:r>
      <w:proofErr w:type="spellEnd"/>
      <w:r>
        <w:rPr>
          <w:sz w:val="20"/>
          <w:szCs w:val="20"/>
        </w:rPr>
        <w:t xml:space="preserve">. Disponible :  </w:t>
      </w:r>
      <w:hyperlink r:id="rId24">
        <w:r>
          <w:rPr>
            <w:color w:val="1155CC"/>
            <w:sz w:val="20"/>
            <w:szCs w:val="20"/>
            <w:u w:val="single"/>
          </w:rPr>
          <w:t>https://www.okta.com/fr/blog/author/david-bradbury/</w:t>
        </w:r>
      </w:hyperlink>
      <w:r>
        <w:rPr>
          <w:sz w:val="20"/>
          <w:szCs w:val="20"/>
        </w:rPr>
        <w:t xml:space="preserve">  [10 décembre 2023] </w:t>
      </w:r>
    </w:p>
    <w:p w14:paraId="5D2ADE82" w14:textId="77777777" w:rsidR="00C35EED" w:rsidRDefault="00C35EED">
      <w:pPr>
        <w:spacing w:line="240" w:lineRule="auto"/>
        <w:rPr>
          <w:sz w:val="20"/>
          <w:szCs w:val="20"/>
        </w:rPr>
      </w:pPr>
    </w:p>
  </w:footnote>
  <w:footnote w:id="41">
    <w:p w14:paraId="50A7027C" w14:textId="77777777" w:rsidR="00C35EED" w:rsidRDefault="00C54C2F">
      <w:pPr>
        <w:spacing w:line="240" w:lineRule="auto"/>
        <w:jc w:val="left"/>
        <w:rPr>
          <w:sz w:val="20"/>
          <w:szCs w:val="20"/>
        </w:rPr>
      </w:pPr>
      <w:r>
        <w:rPr>
          <w:vertAlign w:val="superscript"/>
        </w:rPr>
        <w:footnoteRef/>
      </w:r>
      <w:r>
        <w:rPr>
          <w:sz w:val="20"/>
          <w:szCs w:val="20"/>
        </w:rPr>
        <w:t xml:space="preserve"> Bradbury, D. 2022. </w:t>
      </w:r>
      <w:proofErr w:type="spellStart"/>
      <w:r>
        <w:rPr>
          <w:sz w:val="20"/>
          <w:szCs w:val="20"/>
        </w:rPr>
        <w:t>Okta</w:t>
      </w:r>
      <w:proofErr w:type="spellEnd"/>
      <w:r>
        <w:rPr>
          <w:sz w:val="20"/>
          <w:szCs w:val="20"/>
        </w:rPr>
        <w:t xml:space="preserve"> conclut son investigation sur la compromission de janvier 2022.</w:t>
      </w:r>
      <w:r>
        <w:rPr>
          <w:i/>
          <w:sz w:val="20"/>
          <w:szCs w:val="20"/>
        </w:rPr>
        <w:t xml:space="preserve"> Blog </w:t>
      </w:r>
      <w:proofErr w:type="spellStart"/>
      <w:proofErr w:type="gramStart"/>
      <w:r>
        <w:rPr>
          <w:i/>
          <w:sz w:val="20"/>
          <w:szCs w:val="20"/>
        </w:rPr>
        <w:t>Okta</w:t>
      </w:r>
      <w:proofErr w:type="spellEnd"/>
      <w:r>
        <w:rPr>
          <w:i/>
          <w:sz w:val="20"/>
          <w:szCs w:val="20"/>
        </w:rPr>
        <w:t xml:space="preserve"> .</w:t>
      </w:r>
      <w:proofErr w:type="gramEnd"/>
      <w:r>
        <w:rPr>
          <w:i/>
          <w:sz w:val="20"/>
          <w:szCs w:val="20"/>
        </w:rPr>
        <w:t xml:space="preserve"> </w:t>
      </w:r>
      <w:r>
        <w:rPr>
          <w:sz w:val="20"/>
          <w:szCs w:val="20"/>
        </w:rPr>
        <w:t xml:space="preserve">19 avril. Disponible : </w:t>
      </w:r>
      <w:hyperlink r:id="rId25">
        <w:r>
          <w:rPr>
            <w:color w:val="1155CC"/>
            <w:sz w:val="20"/>
            <w:szCs w:val="20"/>
            <w:u w:val="single"/>
          </w:rPr>
          <w:t>https://www.okta.com/fr/blog/2022/04/okta-concludes-its-investigation</w:t>
        </w:r>
      </w:hyperlink>
      <w:r>
        <w:rPr>
          <w:sz w:val="20"/>
          <w:szCs w:val="20"/>
        </w:rPr>
        <w:t xml:space="preserve">  [10 décembre 2023] </w:t>
      </w:r>
    </w:p>
    <w:p w14:paraId="3217200C" w14:textId="77777777" w:rsidR="00C35EED" w:rsidRDefault="00C35EED">
      <w:pPr>
        <w:spacing w:line="240" w:lineRule="auto"/>
        <w:jc w:val="left"/>
        <w:rPr>
          <w:sz w:val="20"/>
          <w:szCs w:val="20"/>
        </w:rPr>
      </w:pPr>
    </w:p>
  </w:footnote>
  <w:footnote w:id="42">
    <w:p w14:paraId="3C352D66" w14:textId="77777777" w:rsidR="00C35EED" w:rsidRPr="00707E6C" w:rsidRDefault="00C54C2F">
      <w:pPr>
        <w:spacing w:line="240" w:lineRule="auto"/>
        <w:rPr>
          <w:sz w:val="20"/>
          <w:szCs w:val="20"/>
          <w:lang w:val="en-US"/>
        </w:rPr>
      </w:pPr>
      <w:r>
        <w:rPr>
          <w:vertAlign w:val="superscript"/>
        </w:rPr>
        <w:footnoteRef/>
      </w:r>
      <w:r w:rsidRPr="00707E6C">
        <w:rPr>
          <w:sz w:val="20"/>
          <w:szCs w:val="20"/>
          <w:lang w:val="en-US"/>
        </w:rPr>
        <w:t xml:space="preserve"> </w:t>
      </w:r>
      <w:r w:rsidRPr="00707E6C">
        <w:rPr>
          <w:i/>
          <w:sz w:val="20"/>
          <w:szCs w:val="20"/>
          <w:lang w:val="en-US"/>
        </w:rPr>
        <w:t xml:space="preserve">Ibid. </w:t>
      </w:r>
    </w:p>
    <w:p w14:paraId="5F1B6F01" w14:textId="77777777" w:rsidR="00C35EED" w:rsidRPr="00707E6C" w:rsidRDefault="00C35EED">
      <w:pPr>
        <w:spacing w:line="240" w:lineRule="auto"/>
        <w:rPr>
          <w:sz w:val="20"/>
          <w:szCs w:val="20"/>
          <w:lang w:val="en-US"/>
        </w:rPr>
      </w:pPr>
    </w:p>
  </w:footnote>
  <w:footnote w:id="43">
    <w:p w14:paraId="3A7E681C" w14:textId="77777777" w:rsidR="00C35EED" w:rsidRPr="00707E6C" w:rsidRDefault="00C54C2F">
      <w:pPr>
        <w:spacing w:line="240" w:lineRule="auto"/>
        <w:rPr>
          <w:sz w:val="20"/>
          <w:szCs w:val="20"/>
          <w:lang w:val="en-US"/>
        </w:rPr>
      </w:pPr>
      <w:r>
        <w:rPr>
          <w:vertAlign w:val="superscript"/>
        </w:rPr>
        <w:footnoteRef/>
      </w:r>
      <w:r w:rsidRPr="00707E6C">
        <w:rPr>
          <w:i/>
          <w:sz w:val="20"/>
          <w:szCs w:val="20"/>
          <w:lang w:val="en-US"/>
        </w:rPr>
        <w:t xml:space="preserve">Ibid. </w:t>
      </w:r>
    </w:p>
    <w:p w14:paraId="1E6CBF7C" w14:textId="77777777" w:rsidR="00C35EED" w:rsidRPr="00707E6C" w:rsidRDefault="00C35EED">
      <w:pPr>
        <w:spacing w:line="240" w:lineRule="auto"/>
        <w:jc w:val="left"/>
        <w:rPr>
          <w:sz w:val="20"/>
          <w:szCs w:val="20"/>
          <w:lang w:val="en-US"/>
        </w:rPr>
      </w:pPr>
    </w:p>
  </w:footnote>
  <w:footnote w:id="44">
    <w:p w14:paraId="4CFAAC32" w14:textId="77777777" w:rsidR="00C35EED" w:rsidRPr="00707E6C" w:rsidRDefault="00C54C2F">
      <w:pPr>
        <w:spacing w:line="240" w:lineRule="auto"/>
        <w:rPr>
          <w:sz w:val="20"/>
          <w:szCs w:val="20"/>
          <w:lang w:val="en-US"/>
        </w:rPr>
      </w:pPr>
      <w:r>
        <w:rPr>
          <w:vertAlign w:val="superscript"/>
        </w:rPr>
        <w:footnoteRef/>
      </w:r>
      <w:r w:rsidRPr="00707E6C">
        <w:rPr>
          <w:i/>
          <w:sz w:val="20"/>
          <w:szCs w:val="20"/>
          <w:lang w:val="en-US"/>
        </w:rPr>
        <w:t xml:space="preserve">Ibid. </w:t>
      </w:r>
    </w:p>
    <w:p w14:paraId="47ACE430" w14:textId="77777777" w:rsidR="00C35EED" w:rsidRPr="00707E6C" w:rsidRDefault="00C35EED">
      <w:pPr>
        <w:spacing w:line="240" w:lineRule="auto"/>
        <w:jc w:val="left"/>
        <w:rPr>
          <w:sz w:val="20"/>
          <w:szCs w:val="20"/>
          <w:lang w:val="en-US"/>
        </w:rPr>
      </w:pPr>
    </w:p>
  </w:footnote>
  <w:footnote w:id="45">
    <w:p w14:paraId="4EBAE01A" w14:textId="77777777" w:rsidR="00C35EED" w:rsidRPr="00707E6C" w:rsidRDefault="00C54C2F">
      <w:pPr>
        <w:spacing w:line="240" w:lineRule="auto"/>
        <w:rPr>
          <w:sz w:val="20"/>
          <w:szCs w:val="20"/>
          <w:lang w:val="en-US"/>
        </w:rPr>
      </w:pPr>
      <w:r>
        <w:rPr>
          <w:vertAlign w:val="superscript"/>
        </w:rPr>
        <w:footnoteRef/>
      </w:r>
      <w:r w:rsidRPr="00707E6C">
        <w:rPr>
          <w:i/>
          <w:sz w:val="20"/>
          <w:szCs w:val="20"/>
          <w:lang w:val="en-US"/>
        </w:rPr>
        <w:t xml:space="preserve">Ibid. </w:t>
      </w:r>
    </w:p>
    <w:p w14:paraId="7234170A" w14:textId="77777777" w:rsidR="00C35EED" w:rsidRPr="00707E6C" w:rsidRDefault="00C35EED">
      <w:pPr>
        <w:spacing w:line="240" w:lineRule="auto"/>
        <w:rPr>
          <w:sz w:val="20"/>
          <w:szCs w:val="20"/>
          <w:lang w:val="en-US"/>
        </w:rPr>
      </w:pPr>
    </w:p>
  </w:footnote>
  <w:footnote w:id="46">
    <w:p w14:paraId="5364D36B" w14:textId="77777777" w:rsidR="00C35EED" w:rsidRDefault="00C54C2F">
      <w:pPr>
        <w:spacing w:line="240" w:lineRule="auto"/>
        <w:rPr>
          <w:sz w:val="20"/>
          <w:szCs w:val="20"/>
        </w:rPr>
      </w:pPr>
      <w:r>
        <w:rPr>
          <w:vertAlign w:val="superscript"/>
        </w:rPr>
        <w:footnoteRef/>
      </w:r>
      <w:r w:rsidRPr="00707E6C">
        <w:rPr>
          <w:sz w:val="20"/>
          <w:szCs w:val="20"/>
          <w:lang w:val="en-US"/>
        </w:rPr>
        <w:t>Okta Help Center. 2022.</w:t>
      </w:r>
      <w:r w:rsidRPr="00707E6C">
        <w:rPr>
          <w:i/>
          <w:sz w:val="20"/>
          <w:szCs w:val="20"/>
          <w:lang w:val="en-US"/>
        </w:rPr>
        <w:t xml:space="preserve"> Frequently Asked Questions Regarding the January 2022 </w:t>
      </w:r>
      <w:proofErr w:type="gramStart"/>
      <w:r w:rsidRPr="00707E6C">
        <w:rPr>
          <w:i/>
          <w:sz w:val="20"/>
          <w:szCs w:val="20"/>
          <w:lang w:val="en-US"/>
        </w:rPr>
        <w:t>Compromise</w:t>
      </w:r>
      <w:r w:rsidRPr="00707E6C">
        <w:rPr>
          <w:sz w:val="20"/>
          <w:szCs w:val="20"/>
          <w:lang w:val="en-US"/>
        </w:rPr>
        <w:t xml:space="preserve"> .</w:t>
      </w:r>
      <w:proofErr w:type="gramEnd"/>
      <w:r w:rsidRPr="00707E6C">
        <w:rPr>
          <w:sz w:val="20"/>
          <w:szCs w:val="20"/>
          <w:lang w:val="en-US"/>
        </w:rPr>
        <w:t xml:space="preserve"> </w:t>
      </w:r>
      <w:r>
        <w:rPr>
          <w:sz w:val="20"/>
          <w:szCs w:val="20"/>
        </w:rPr>
        <w:t xml:space="preserve">Disponible : </w:t>
      </w:r>
      <w:hyperlink r:id="rId26">
        <w:r>
          <w:rPr>
            <w:color w:val="1155CC"/>
            <w:sz w:val="20"/>
            <w:szCs w:val="20"/>
            <w:u w:val="single"/>
          </w:rPr>
          <w:t>https://support.okta.com/help/s/article/Frequently-Asked-Questions-Regarding-January-2022-Compromise?language=en_US</w:t>
        </w:r>
      </w:hyperlink>
      <w:proofErr w:type="gramStart"/>
      <w:r>
        <w:rPr>
          <w:sz w:val="20"/>
          <w:szCs w:val="20"/>
        </w:rPr>
        <w:t xml:space="preserve">   [</w:t>
      </w:r>
      <w:proofErr w:type="gramEnd"/>
      <w:r>
        <w:rPr>
          <w:sz w:val="20"/>
          <w:szCs w:val="20"/>
        </w:rPr>
        <w:t xml:space="preserve">10 décembre 2023] </w:t>
      </w:r>
    </w:p>
    <w:p w14:paraId="5E0F8237" w14:textId="77777777" w:rsidR="00C35EED" w:rsidRDefault="00C35EED">
      <w:pPr>
        <w:spacing w:line="240" w:lineRule="auto"/>
        <w:rPr>
          <w:sz w:val="20"/>
          <w:szCs w:val="20"/>
        </w:rPr>
      </w:pPr>
    </w:p>
  </w:footnote>
  <w:footnote w:id="47">
    <w:p w14:paraId="140369BA" w14:textId="77777777" w:rsidR="00C35EED" w:rsidRPr="00707E6C" w:rsidRDefault="00C54C2F">
      <w:pPr>
        <w:spacing w:line="240" w:lineRule="auto"/>
        <w:rPr>
          <w:sz w:val="20"/>
          <w:szCs w:val="20"/>
          <w:lang w:val="en-US"/>
        </w:rPr>
      </w:pPr>
      <w:r>
        <w:rPr>
          <w:vertAlign w:val="superscript"/>
        </w:rPr>
        <w:footnoteRef/>
      </w:r>
      <w:r w:rsidRPr="00707E6C">
        <w:rPr>
          <w:sz w:val="20"/>
          <w:szCs w:val="20"/>
          <w:lang w:val="en-US"/>
        </w:rPr>
        <w:t xml:space="preserve"> </w:t>
      </w:r>
      <w:r w:rsidRPr="00707E6C">
        <w:rPr>
          <w:i/>
          <w:sz w:val="20"/>
          <w:szCs w:val="20"/>
          <w:lang w:val="en-US"/>
        </w:rPr>
        <w:t xml:space="preserve">Ibid. </w:t>
      </w:r>
    </w:p>
    <w:p w14:paraId="61FBADB4" w14:textId="77777777" w:rsidR="00C35EED" w:rsidRPr="00707E6C" w:rsidRDefault="00C35EED">
      <w:pPr>
        <w:spacing w:line="240" w:lineRule="auto"/>
        <w:rPr>
          <w:sz w:val="20"/>
          <w:szCs w:val="20"/>
          <w:lang w:val="en-US"/>
        </w:rPr>
      </w:pPr>
    </w:p>
  </w:footnote>
  <w:footnote w:id="48">
    <w:p w14:paraId="0F43C7E2" w14:textId="77777777" w:rsidR="00C35EED" w:rsidRPr="00707E6C" w:rsidRDefault="00C54C2F">
      <w:pPr>
        <w:spacing w:line="240" w:lineRule="auto"/>
        <w:rPr>
          <w:sz w:val="20"/>
          <w:szCs w:val="20"/>
          <w:lang w:val="en-US"/>
        </w:rPr>
      </w:pPr>
      <w:r>
        <w:rPr>
          <w:vertAlign w:val="superscript"/>
        </w:rPr>
        <w:footnoteRef/>
      </w:r>
      <w:r w:rsidRPr="00707E6C">
        <w:rPr>
          <w:i/>
          <w:sz w:val="20"/>
          <w:szCs w:val="20"/>
          <w:lang w:val="en-US"/>
        </w:rPr>
        <w:t xml:space="preserve"> Ibid. </w:t>
      </w:r>
    </w:p>
    <w:p w14:paraId="3657D563" w14:textId="77777777" w:rsidR="00C35EED" w:rsidRPr="00707E6C" w:rsidRDefault="00C35EED">
      <w:pPr>
        <w:spacing w:line="240" w:lineRule="auto"/>
        <w:rPr>
          <w:sz w:val="20"/>
          <w:szCs w:val="20"/>
          <w:lang w:val="en-US"/>
        </w:rPr>
      </w:pPr>
    </w:p>
  </w:footnote>
  <w:footnote w:id="49">
    <w:p w14:paraId="62A1F7DA" w14:textId="77777777" w:rsidR="00C35EED" w:rsidRPr="00707E6C" w:rsidRDefault="00C54C2F">
      <w:pPr>
        <w:spacing w:line="240" w:lineRule="auto"/>
        <w:rPr>
          <w:sz w:val="20"/>
          <w:szCs w:val="20"/>
          <w:lang w:val="en-US"/>
        </w:rPr>
      </w:pPr>
      <w:r>
        <w:rPr>
          <w:vertAlign w:val="superscript"/>
        </w:rPr>
        <w:footnoteRef/>
      </w:r>
      <w:r w:rsidRPr="00707E6C">
        <w:rPr>
          <w:sz w:val="20"/>
          <w:szCs w:val="20"/>
          <w:lang w:val="en-US"/>
        </w:rPr>
        <w:t xml:space="preserve"> </w:t>
      </w:r>
      <w:r w:rsidRPr="00707E6C">
        <w:rPr>
          <w:i/>
          <w:sz w:val="20"/>
          <w:szCs w:val="20"/>
          <w:lang w:val="en-US"/>
        </w:rPr>
        <w:t xml:space="preserve">Ibid. </w:t>
      </w:r>
    </w:p>
    <w:p w14:paraId="7AAE4B92" w14:textId="77777777" w:rsidR="00C35EED" w:rsidRPr="00707E6C" w:rsidRDefault="00C35EED">
      <w:pPr>
        <w:spacing w:line="240" w:lineRule="auto"/>
        <w:rPr>
          <w:sz w:val="20"/>
          <w:szCs w:val="20"/>
          <w:lang w:val="en-US"/>
        </w:rPr>
      </w:pPr>
    </w:p>
  </w:footnote>
  <w:footnote w:id="50">
    <w:p w14:paraId="0B961707" w14:textId="77777777" w:rsidR="00C35EED" w:rsidRDefault="00C54C2F">
      <w:pPr>
        <w:spacing w:line="240" w:lineRule="auto"/>
        <w:rPr>
          <w:sz w:val="20"/>
          <w:szCs w:val="20"/>
        </w:rPr>
      </w:pPr>
      <w:r>
        <w:rPr>
          <w:vertAlign w:val="superscript"/>
        </w:rPr>
        <w:footnoteRef/>
      </w:r>
      <w:r w:rsidRPr="00707E6C">
        <w:rPr>
          <w:sz w:val="20"/>
          <w:szCs w:val="20"/>
          <w:lang w:val="en-US"/>
        </w:rPr>
        <w:t xml:space="preserve"> Okta Help Center. 2022.</w:t>
      </w:r>
      <w:r w:rsidRPr="00707E6C">
        <w:rPr>
          <w:i/>
          <w:sz w:val="20"/>
          <w:szCs w:val="20"/>
          <w:lang w:val="en-US"/>
        </w:rPr>
        <w:t xml:space="preserve"> Frequently Asked Questions Regarding the January 2022 </w:t>
      </w:r>
      <w:proofErr w:type="gramStart"/>
      <w:r w:rsidRPr="00707E6C">
        <w:rPr>
          <w:i/>
          <w:sz w:val="20"/>
          <w:szCs w:val="20"/>
          <w:lang w:val="en-US"/>
        </w:rPr>
        <w:t>Compromise</w:t>
      </w:r>
      <w:r w:rsidRPr="00707E6C">
        <w:rPr>
          <w:sz w:val="20"/>
          <w:szCs w:val="20"/>
          <w:lang w:val="en-US"/>
        </w:rPr>
        <w:t xml:space="preserve"> .</w:t>
      </w:r>
      <w:proofErr w:type="gramEnd"/>
      <w:r w:rsidRPr="00707E6C">
        <w:rPr>
          <w:sz w:val="20"/>
          <w:szCs w:val="20"/>
          <w:lang w:val="en-US"/>
        </w:rPr>
        <w:t xml:space="preserve"> </w:t>
      </w:r>
      <w:r>
        <w:rPr>
          <w:sz w:val="20"/>
          <w:szCs w:val="20"/>
        </w:rPr>
        <w:t xml:space="preserve">Disponible : </w:t>
      </w:r>
      <w:hyperlink r:id="rId27">
        <w:r>
          <w:rPr>
            <w:color w:val="1155CC"/>
            <w:sz w:val="20"/>
            <w:szCs w:val="20"/>
            <w:u w:val="single"/>
          </w:rPr>
          <w:t>https://support.okta.com/help/s/article/Frequently-Asked-Questions-Regarding-January-2022-Compromise?language=en_US</w:t>
        </w:r>
      </w:hyperlink>
      <w:proofErr w:type="gramStart"/>
      <w:r>
        <w:rPr>
          <w:sz w:val="20"/>
          <w:szCs w:val="20"/>
        </w:rPr>
        <w:t xml:space="preserve">   [</w:t>
      </w:r>
      <w:proofErr w:type="gramEnd"/>
      <w:r>
        <w:rPr>
          <w:sz w:val="20"/>
          <w:szCs w:val="20"/>
        </w:rPr>
        <w:t xml:space="preserve">10 décembre 2023] </w:t>
      </w:r>
    </w:p>
    <w:p w14:paraId="317A2579" w14:textId="77777777" w:rsidR="00707E6C" w:rsidRDefault="00707E6C">
      <w:pPr>
        <w:spacing w:line="240" w:lineRule="auto"/>
        <w:rPr>
          <w:sz w:val="20"/>
          <w:szCs w:val="20"/>
        </w:rPr>
      </w:pPr>
    </w:p>
    <w:p w14:paraId="2E799035" w14:textId="77777777" w:rsidR="00707E6C" w:rsidRDefault="00707E6C">
      <w:pPr>
        <w:spacing w:line="240" w:lineRule="auto"/>
        <w:rPr>
          <w:sz w:val="20"/>
          <w:szCs w:val="20"/>
        </w:rPr>
      </w:pPr>
    </w:p>
    <w:p w14:paraId="17FE2C1B" w14:textId="77777777" w:rsidR="00C35EED" w:rsidRDefault="00C35EED">
      <w:pPr>
        <w:spacing w:line="240" w:lineRule="auto"/>
        <w:rPr>
          <w:sz w:val="20"/>
          <w:szCs w:val="20"/>
        </w:rPr>
      </w:pPr>
    </w:p>
  </w:footnote>
  <w:footnote w:id="51">
    <w:p w14:paraId="0CEEC301" w14:textId="77777777" w:rsidR="00C35EED" w:rsidRDefault="00C54C2F">
      <w:pPr>
        <w:spacing w:line="240" w:lineRule="auto"/>
        <w:jc w:val="left"/>
        <w:rPr>
          <w:sz w:val="20"/>
          <w:szCs w:val="20"/>
        </w:rPr>
      </w:pPr>
      <w:r>
        <w:rPr>
          <w:vertAlign w:val="superscript"/>
        </w:rPr>
        <w:footnoteRef/>
      </w:r>
      <w:r w:rsidRPr="00707E6C">
        <w:rPr>
          <w:sz w:val="20"/>
          <w:szCs w:val="20"/>
          <w:lang w:val="en-US"/>
        </w:rPr>
        <w:t xml:space="preserve"> </w:t>
      </w:r>
      <w:proofErr w:type="spellStart"/>
      <w:r w:rsidRPr="00707E6C">
        <w:rPr>
          <w:sz w:val="20"/>
          <w:szCs w:val="20"/>
          <w:lang w:val="en-US"/>
        </w:rPr>
        <w:t>Demirkapi</w:t>
      </w:r>
      <w:proofErr w:type="spellEnd"/>
      <w:r w:rsidRPr="00707E6C">
        <w:rPr>
          <w:sz w:val="20"/>
          <w:szCs w:val="20"/>
          <w:lang w:val="en-US"/>
        </w:rPr>
        <w:t xml:space="preserve">, B.  [@BillDemirkapi]. (2022, mars). New documents for the Okta breach: I have obtained copies of the Mandiant report detailing the embarrassing </w:t>
      </w:r>
      <w:proofErr w:type="spellStart"/>
      <w:r w:rsidRPr="00707E6C">
        <w:rPr>
          <w:sz w:val="20"/>
          <w:szCs w:val="20"/>
          <w:lang w:val="en-US"/>
        </w:rPr>
        <w:t>Sitel</w:t>
      </w:r>
      <w:proofErr w:type="spellEnd"/>
      <w:r w:rsidRPr="00707E6C">
        <w:rPr>
          <w:sz w:val="20"/>
          <w:szCs w:val="20"/>
          <w:lang w:val="en-US"/>
        </w:rPr>
        <w:t xml:space="preserve">/SYKES breach timeline and the methodology of the LAPSUS$ group.  </w:t>
      </w:r>
      <w:r>
        <w:rPr>
          <w:sz w:val="20"/>
          <w:szCs w:val="20"/>
        </w:rPr>
        <w:t xml:space="preserve">[Tweet]. </w:t>
      </w:r>
      <w:r>
        <w:rPr>
          <w:i/>
          <w:sz w:val="20"/>
          <w:szCs w:val="20"/>
        </w:rPr>
        <w:t>Twitter.</w:t>
      </w:r>
      <w:r>
        <w:rPr>
          <w:sz w:val="20"/>
          <w:szCs w:val="20"/>
        </w:rPr>
        <w:t xml:space="preserve"> Disponible :  </w:t>
      </w:r>
      <w:hyperlink r:id="rId28">
        <w:r>
          <w:rPr>
            <w:color w:val="1155CC"/>
            <w:sz w:val="20"/>
            <w:szCs w:val="20"/>
            <w:u w:val="single"/>
          </w:rPr>
          <w:t>https://x.com/BillDemirkapi/status/1508527487655067660?s=20</w:t>
        </w:r>
      </w:hyperlink>
      <w:r>
        <w:rPr>
          <w:sz w:val="20"/>
          <w:szCs w:val="20"/>
        </w:rPr>
        <w:t xml:space="preserve">  [10 décembre 2023] </w:t>
      </w:r>
    </w:p>
    <w:p w14:paraId="3EBBC3DF" w14:textId="77777777" w:rsidR="00C35EED" w:rsidRDefault="00C35EED">
      <w:pPr>
        <w:spacing w:line="240" w:lineRule="auto"/>
        <w:rPr>
          <w:sz w:val="20"/>
          <w:szCs w:val="20"/>
        </w:rPr>
      </w:pPr>
    </w:p>
  </w:footnote>
  <w:footnote w:id="52">
    <w:p w14:paraId="445618EE" w14:textId="77777777" w:rsidR="00C35EED" w:rsidRDefault="00C54C2F">
      <w:pPr>
        <w:spacing w:line="240" w:lineRule="auto"/>
        <w:jc w:val="left"/>
        <w:rPr>
          <w:sz w:val="20"/>
          <w:szCs w:val="20"/>
        </w:rPr>
      </w:pPr>
      <w:r>
        <w:rPr>
          <w:vertAlign w:val="superscript"/>
        </w:rPr>
        <w:footnoteRef/>
      </w:r>
      <w:r w:rsidRPr="00707E6C">
        <w:rPr>
          <w:sz w:val="20"/>
          <w:szCs w:val="20"/>
          <w:lang w:val="en-US"/>
        </w:rPr>
        <w:t xml:space="preserve"> </w:t>
      </w:r>
      <w:proofErr w:type="spellStart"/>
      <w:r w:rsidRPr="00707E6C">
        <w:rPr>
          <w:sz w:val="20"/>
          <w:szCs w:val="20"/>
          <w:lang w:val="en-US"/>
        </w:rPr>
        <w:t>Satter</w:t>
      </w:r>
      <w:proofErr w:type="spellEnd"/>
      <w:r w:rsidRPr="00707E6C">
        <w:rPr>
          <w:sz w:val="20"/>
          <w:szCs w:val="20"/>
          <w:lang w:val="en-US"/>
        </w:rPr>
        <w:t xml:space="preserve">, R. 2022. Hackers hit authentication firm Okta, customers 'may have been impacted'. </w:t>
      </w:r>
      <w:r>
        <w:rPr>
          <w:i/>
          <w:sz w:val="20"/>
          <w:szCs w:val="20"/>
        </w:rPr>
        <w:t>Reuters</w:t>
      </w:r>
      <w:r>
        <w:rPr>
          <w:sz w:val="20"/>
          <w:szCs w:val="20"/>
        </w:rPr>
        <w:t xml:space="preserve">. 23 mars. Disponible : </w:t>
      </w:r>
      <w:hyperlink r:id="rId29">
        <w:r>
          <w:rPr>
            <w:color w:val="1155CC"/>
            <w:sz w:val="20"/>
            <w:szCs w:val="20"/>
            <w:u w:val="single"/>
          </w:rPr>
          <w:t>https://www.reuters.com/technology/authentication-services-firm-okta</w:t>
        </w:r>
      </w:hyperlink>
      <w:r>
        <w:rPr>
          <w:sz w:val="20"/>
          <w:szCs w:val="20"/>
        </w:rPr>
        <w:t xml:space="preserve"> [10 décembre 2023] </w:t>
      </w:r>
    </w:p>
    <w:p w14:paraId="360730E9" w14:textId="77777777" w:rsidR="00C35EED" w:rsidRDefault="00C35EED">
      <w:pPr>
        <w:spacing w:line="240" w:lineRule="auto"/>
        <w:jc w:val="left"/>
        <w:rPr>
          <w:sz w:val="20"/>
          <w:szCs w:val="20"/>
        </w:rPr>
      </w:pPr>
    </w:p>
  </w:footnote>
  <w:footnote w:id="53">
    <w:p w14:paraId="4CEC3B4D" w14:textId="77777777" w:rsidR="00C35EED" w:rsidRDefault="00C54C2F">
      <w:pPr>
        <w:spacing w:line="240" w:lineRule="auto"/>
        <w:rPr>
          <w:sz w:val="20"/>
          <w:szCs w:val="20"/>
        </w:rPr>
      </w:pPr>
      <w:r>
        <w:rPr>
          <w:vertAlign w:val="superscript"/>
        </w:rPr>
        <w:footnoteRef/>
      </w:r>
      <w:r>
        <w:rPr>
          <w:sz w:val="20"/>
          <w:szCs w:val="20"/>
        </w:rPr>
        <w:t xml:space="preserve">  </w:t>
      </w:r>
      <w:proofErr w:type="spellStart"/>
      <w:r>
        <w:rPr>
          <w:sz w:val="20"/>
          <w:szCs w:val="20"/>
        </w:rPr>
        <w:t>Filippone</w:t>
      </w:r>
      <w:proofErr w:type="spellEnd"/>
      <w:r>
        <w:rPr>
          <w:sz w:val="20"/>
          <w:szCs w:val="20"/>
        </w:rPr>
        <w:t>, D. 2022.</w:t>
      </w:r>
      <w:r>
        <w:rPr>
          <w:i/>
          <w:sz w:val="20"/>
          <w:szCs w:val="20"/>
        </w:rPr>
        <w:t xml:space="preserve"> </w:t>
      </w:r>
      <w:r>
        <w:rPr>
          <w:sz w:val="20"/>
          <w:szCs w:val="20"/>
        </w:rPr>
        <w:t xml:space="preserve">Un chercheur détaille le piratage </w:t>
      </w:r>
      <w:proofErr w:type="gramStart"/>
      <w:r>
        <w:rPr>
          <w:sz w:val="20"/>
          <w:szCs w:val="20"/>
        </w:rPr>
        <w:t>d’</w:t>
      </w:r>
      <w:proofErr w:type="spellStart"/>
      <w:r>
        <w:rPr>
          <w:sz w:val="20"/>
          <w:szCs w:val="20"/>
        </w:rPr>
        <w:t>Okta</w:t>
      </w:r>
      <w:proofErr w:type="spellEnd"/>
      <w:r>
        <w:rPr>
          <w:sz w:val="20"/>
          <w:szCs w:val="20"/>
        </w:rPr>
        <w:t>.</w:t>
      </w:r>
      <w:r>
        <w:rPr>
          <w:i/>
          <w:sz w:val="20"/>
          <w:szCs w:val="20"/>
        </w:rPr>
        <w:t>.</w:t>
      </w:r>
      <w:proofErr w:type="gramEnd"/>
      <w:r>
        <w:rPr>
          <w:i/>
          <w:sz w:val="20"/>
          <w:szCs w:val="20"/>
        </w:rPr>
        <w:t xml:space="preserve">  Le Monde Informatique. </w:t>
      </w:r>
      <w:r>
        <w:rPr>
          <w:sz w:val="20"/>
          <w:szCs w:val="20"/>
        </w:rPr>
        <w:t xml:space="preserve">30 mars. Disponible : </w:t>
      </w:r>
    </w:p>
    <w:p w14:paraId="1DABDEF4" w14:textId="77777777" w:rsidR="00C35EED" w:rsidRDefault="000C7D8B">
      <w:pPr>
        <w:spacing w:line="240" w:lineRule="auto"/>
        <w:rPr>
          <w:sz w:val="20"/>
          <w:szCs w:val="20"/>
        </w:rPr>
      </w:pPr>
      <w:hyperlink r:id="rId30">
        <w:r w:rsidR="00C54C2F">
          <w:rPr>
            <w:color w:val="1155CC"/>
            <w:sz w:val="20"/>
            <w:szCs w:val="20"/>
            <w:u w:val="single"/>
          </w:rPr>
          <w:t>https://www.lemondeinformatique.fr/actualites/lire-un-chercheur-detaille</w:t>
        </w:r>
      </w:hyperlink>
      <w:r w:rsidR="00C54C2F">
        <w:rPr>
          <w:sz w:val="20"/>
          <w:szCs w:val="20"/>
        </w:rPr>
        <w:t xml:space="preserve">  [10 décembre 2023]</w:t>
      </w:r>
    </w:p>
    <w:p w14:paraId="6594F248" w14:textId="77777777" w:rsidR="00C35EED" w:rsidRDefault="00C35EED">
      <w:pPr>
        <w:spacing w:line="240" w:lineRule="auto"/>
        <w:rPr>
          <w:sz w:val="20"/>
          <w:szCs w:val="20"/>
        </w:rPr>
      </w:pPr>
    </w:p>
  </w:footnote>
  <w:footnote w:id="54">
    <w:p w14:paraId="1E1FA47A" w14:textId="77777777" w:rsidR="00C35EED" w:rsidRDefault="00C54C2F">
      <w:pPr>
        <w:spacing w:line="240" w:lineRule="auto"/>
        <w:rPr>
          <w:sz w:val="20"/>
          <w:szCs w:val="20"/>
        </w:rPr>
      </w:pPr>
      <w:r>
        <w:rPr>
          <w:vertAlign w:val="superscript"/>
        </w:rPr>
        <w:footnoteRef/>
      </w:r>
      <w:r w:rsidRPr="00707E6C">
        <w:rPr>
          <w:sz w:val="20"/>
          <w:szCs w:val="20"/>
          <w:lang w:val="en-US"/>
        </w:rPr>
        <w:t xml:space="preserve"> </w:t>
      </w:r>
      <w:proofErr w:type="spellStart"/>
      <w:r w:rsidRPr="00707E6C">
        <w:rPr>
          <w:sz w:val="20"/>
          <w:szCs w:val="20"/>
          <w:lang w:val="en-US"/>
        </w:rPr>
        <w:t>Aspasch</w:t>
      </w:r>
      <w:proofErr w:type="spellEnd"/>
      <w:r w:rsidRPr="00707E6C">
        <w:rPr>
          <w:sz w:val="20"/>
          <w:szCs w:val="20"/>
          <w:lang w:val="en-US"/>
        </w:rPr>
        <w:t xml:space="preserve">, K. 2023. Okta Could See Hit </w:t>
      </w:r>
      <w:proofErr w:type="gramStart"/>
      <w:r w:rsidRPr="00707E6C">
        <w:rPr>
          <w:sz w:val="20"/>
          <w:szCs w:val="20"/>
          <w:lang w:val="en-US"/>
        </w:rPr>
        <w:t>To</w:t>
      </w:r>
      <w:proofErr w:type="gramEnd"/>
      <w:r w:rsidRPr="00707E6C">
        <w:rPr>
          <w:sz w:val="20"/>
          <w:szCs w:val="20"/>
          <w:lang w:val="en-US"/>
        </w:rPr>
        <w:t xml:space="preserve"> Its Reputation After Second Major Breach In Two Years: Analysts</w:t>
      </w:r>
      <w:r w:rsidRPr="00707E6C">
        <w:rPr>
          <w:i/>
          <w:sz w:val="20"/>
          <w:szCs w:val="20"/>
          <w:lang w:val="en-US"/>
        </w:rPr>
        <w:t xml:space="preserve">. </w:t>
      </w:r>
      <w:r>
        <w:rPr>
          <w:i/>
          <w:sz w:val="20"/>
          <w:szCs w:val="20"/>
        </w:rPr>
        <w:t xml:space="preserve">The </w:t>
      </w:r>
      <w:proofErr w:type="spellStart"/>
      <w:r>
        <w:rPr>
          <w:i/>
          <w:sz w:val="20"/>
          <w:szCs w:val="20"/>
        </w:rPr>
        <w:t>channelco</w:t>
      </w:r>
      <w:proofErr w:type="spellEnd"/>
      <w:r>
        <w:rPr>
          <w:i/>
          <w:sz w:val="20"/>
          <w:szCs w:val="20"/>
        </w:rPr>
        <w:t xml:space="preserve"> CRN, </w:t>
      </w:r>
      <w:r>
        <w:rPr>
          <w:sz w:val="20"/>
          <w:szCs w:val="20"/>
        </w:rPr>
        <w:t>Octobre 23</w:t>
      </w:r>
      <w:r>
        <w:rPr>
          <w:i/>
          <w:sz w:val="20"/>
          <w:szCs w:val="20"/>
        </w:rPr>
        <w:t xml:space="preserve">. </w:t>
      </w:r>
      <w:proofErr w:type="gramStart"/>
      <w:r>
        <w:rPr>
          <w:sz w:val="20"/>
          <w:szCs w:val="20"/>
        </w:rPr>
        <w:t>Disponible:</w:t>
      </w:r>
      <w:proofErr w:type="gramEnd"/>
      <w:r>
        <w:rPr>
          <w:i/>
          <w:sz w:val="20"/>
          <w:szCs w:val="20"/>
        </w:rPr>
        <w:t xml:space="preserve"> </w:t>
      </w:r>
      <w:hyperlink r:id="rId31">
        <w:r>
          <w:rPr>
            <w:color w:val="1155CC"/>
            <w:sz w:val="20"/>
            <w:szCs w:val="20"/>
            <w:u w:val="single"/>
          </w:rPr>
          <w:t>https://www.crn.com/news/security</w:t>
        </w:r>
      </w:hyperlink>
      <w:r>
        <w:rPr>
          <w:sz w:val="20"/>
          <w:szCs w:val="20"/>
        </w:rPr>
        <w:t xml:space="preserve"> </w:t>
      </w:r>
      <w:r>
        <w:rPr>
          <w:i/>
          <w:sz w:val="20"/>
          <w:szCs w:val="20"/>
        </w:rPr>
        <w:t xml:space="preserve"> </w:t>
      </w:r>
      <w:r>
        <w:rPr>
          <w:sz w:val="20"/>
          <w:szCs w:val="20"/>
        </w:rPr>
        <w:t xml:space="preserve">[11 décembre 2023] </w:t>
      </w:r>
    </w:p>
    <w:p w14:paraId="3EF59A83" w14:textId="77777777" w:rsidR="00C35EED" w:rsidRDefault="00C35EED">
      <w:pPr>
        <w:spacing w:line="240" w:lineRule="auto"/>
        <w:rPr>
          <w:sz w:val="18"/>
          <w:szCs w:val="18"/>
        </w:rPr>
      </w:pPr>
    </w:p>
  </w:footnote>
  <w:footnote w:id="55">
    <w:p w14:paraId="6F356449" w14:textId="77777777" w:rsidR="00C35EED" w:rsidRDefault="00C54C2F">
      <w:pPr>
        <w:spacing w:line="240" w:lineRule="auto"/>
        <w:rPr>
          <w:sz w:val="18"/>
          <w:szCs w:val="18"/>
        </w:rPr>
      </w:pPr>
      <w:r>
        <w:rPr>
          <w:vertAlign w:val="superscript"/>
        </w:rPr>
        <w:footnoteRef/>
      </w:r>
      <w:r>
        <w:rPr>
          <w:sz w:val="20"/>
          <w:szCs w:val="20"/>
        </w:rPr>
        <w:t xml:space="preserve"> Bradbury, D. 2022. </w:t>
      </w:r>
      <w:proofErr w:type="spellStart"/>
      <w:r>
        <w:rPr>
          <w:sz w:val="20"/>
          <w:szCs w:val="20"/>
        </w:rPr>
        <w:t>Okta</w:t>
      </w:r>
      <w:proofErr w:type="spellEnd"/>
      <w:r>
        <w:rPr>
          <w:sz w:val="20"/>
          <w:szCs w:val="20"/>
        </w:rPr>
        <w:t xml:space="preserve"> conclut son investigation sur la compromission de janvier 2022.</w:t>
      </w:r>
      <w:r>
        <w:rPr>
          <w:i/>
          <w:sz w:val="20"/>
          <w:szCs w:val="20"/>
        </w:rPr>
        <w:t xml:space="preserve"> Blog </w:t>
      </w:r>
      <w:proofErr w:type="spellStart"/>
      <w:proofErr w:type="gramStart"/>
      <w:r>
        <w:rPr>
          <w:i/>
          <w:sz w:val="20"/>
          <w:szCs w:val="20"/>
        </w:rPr>
        <w:t>Okta</w:t>
      </w:r>
      <w:proofErr w:type="spellEnd"/>
      <w:r>
        <w:rPr>
          <w:i/>
          <w:sz w:val="20"/>
          <w:szCs w:val="20"/>
        </w:rPr>
        <w:t xml:space="preserve"> .</w:t>
      </w:r>
      <w:proofErr w:type="gramEnd"/>
      <w:r>
        <w:rPr>
          <w:i/>
          <w:sz w:val="20"/>
          <w:szCs w:val="20"/>
        </w:rPr>
        <w:t xml:space="preserve"> </w:t>
      </w:r>
      <w:r>
        <w:rPr>
          <w:sz w:val="20"/>
          <w:szCs w:val="20"/>
        </w:rPr>
        <w:t xml:space="preserve">19 avril. Disponible : </w:t>
      </w:r>
      <w:hyperlink r:id="rId32">
        <w:r>
          <w:rPr>
            <w:color w:val="1155CC"/>
            <w:sz w:val="20"/>
            <w:szCs w:val="20"/>
            <w:u w:val="single"/>
          </w:rPr>
          <w:t>https://www.okta.com/fr/blog/2022/04/okta-concludes-its-investigation</w:t>
        </w:r>
      </w:hyperlink>
      <w:r>
        <w:rPr>
          <w:sz w:val="20"/>
          <w:szCs w:val="20"/>
        </w:rPr>
        <w:t xml:space="preserve">  [10 décembre 2023] </w:t>
      </w:r>
    </w:p>
    <w:p w14:paraId="6E553668" w14:textId="77777777" w:rsidR="00C35EED" w:rsidRDefault="00C35EED">
      <w:pPr>
        <w:spacing w:line="240" w:lineRule="auto"/>
        <w:rPr>
          <w:sz w:val="20"/>
          <w:szCs w:val="20"/>
        </w:rPr>
      </w:pPr>
    </w:p>
  </w:footnote>
  <w:footnote w:id="56">
    <w:p w14:paraId="56153794" w14:textId="77777777" w:rsidR="00C35EED" w:rsidRDefault="00C54C2F">
      <w:pPr>
        <w:spacing w:line="240" w:lineRule="auto"/>
        <w:rPr>
          <w:sz w:val="20"/>
          <w:szCs w:val="20"/>
        </w:rPr>
      </w:pPr>
      <w:r>
        <w:rPr>
          <w:vertAlign w:val="superscript"/>
        </w:rPr>
        <w:footnoteRef/>
      </w:r>
      <w:proofErr w:type="spellStart"/>
      <w:r>
        <w:rPr>
          <w:sz w:val="20"/>
          <w:szCs w:val="20"/>
        </w:rPr>
        <w:t>Cheminat</w:t>
      </w:r>
      <w:proofErr w:type="spellEnd"/>
      <w:r>
        <w:rPr>
          <w:sz w:val="20"/>
          <w:szCs w:val="20"/>
        </w:rPr>
        <w:t>, J. 2022.</w:t>
      </w:r>
      <w:r>
        <w:rPr>
          <w:i/>
          <w:sz w:val="20"/>
          <w:szCs w:val="20"/>
        </w:rPr>
        <w:t xml:space="preserve"> </w:t>
      </w:r>
      <w:r>
        <w:rPr>
          <w:sz w:val="20"/>
          <w:szCs w:val="20"/>
        </w:rPr>
        <w:t xml:space="preserve">Piraté par Lapsus$, </w:t>
      </w:r>
      <w:proofErr w:type="spellStart"/>
      <w:r>
        <w:rPr>
          <w:sz w:val="20"/>
          <w:szCs w:val="20"/>
        </w:rPr>
        <w:t>Okta</w:t>
      </w:r>
      <w:proofErr w:type="spellEnd"/>
      <w:r>
        <w:rPr>
          <w:sz w:val="20"/>
          <w:szCs w:val="20"/>
        </w:rPr>
        <w:t xml:space="preserve"> avance une piste</w:t>
      </w:r>
      <w:r>
        <w:rPr>
          <w:i/>
          <w:sz w:val="20"/>
          <w:szCs w:val="20"/>
        </w:rPr>
        <w:t xml:space="preserve">.  Le Monde </w:t>
      </w:r>
      <w:proofErr w:type="spellStart"/>
      <w:r>
        <w:rPr>
          <w:i/>
          <w:sz w:val="20"/>
          <w:szCs w:val="20"/>
        </w:rPr>
        <w:t>Informatique.toute</w:t>
      </w:r>
      <w:proofErr w:type="spellEnd"/>
      <w:r>
        <w:rPr>
          <w:i/>
          <w:sz w:val="20"/>
          <w:szCs w:val="20"/>
        </w:rPr>
        <w:t xml:space="preserve"> l’actualité, intrusion pare-feu.  </w:t>
      </w:r>
      <w:r>
        <w:rPr>
          <w:sz w:val="20"/>
          <w:szCs w:val="20"/>
        </w:rPr>
        <w:t xml:space="preserve">22 mars. Disponible :  </w:t>
      </w:r>
      <w:hyperlink r:id="rId33">
        <w:r>
          <w:rPr>
            <w:color w:val="1155CC"/>
            <w:sz w:val="20"/>
            <w:szCs w:val="20"/>
            <w:u w:val="single"/>
          </w:rPr>
          <w:t>https://www.lemondeinformatique.fr/actualites/</w:t>
        </w:r>
      </w:hyperlink>
      <w:r>
        <w:rPr>
          <w:sz w:val="20"/>
          <w:szCs w:val="20"/>
        </w:rPr>
        <w:t xml:space="preserve">  [10 décembre 2023]</w:t>
      </w:r>
    </w:p>
    <w:p w14:paraId="07021617" w14:textId="77777777" w:rsidR="00C35EED" w:rsidRDefault="00C35EED">
      <w:pPr>
        <w:spacing w:line="240" w:lineRule="auto"/>
        <w:rPr>
          <w:sz w:val="20"/>
          <w:szCs w:val="20"/>
        </w:rPr>
      </w:pPr>
    </w:p>
  </w:footnote>
  <w:footnote w:id="57">
    <w:p w14:paraId="7616245A" w14:textId="77777777" w:rsidR="00C35EED" w:rsidRDefault="00C54C2F">
      <w:pPr>
        <w:spacing w:line="240" w:lineRule="auto"/>
        <w:jc w:val="left"/>
        <w:rPr>
          <w:sz w:val="20"/>
          <w:szCs w:val="20"/>
        </w:rPr>
      </w:pPr>
      <w:r>
        <w:rPr>
          <w:vertAlign w:val="superscript"/>
        </w:rPr>
        <w:footnoteRef/>
      </w:r>
      <w:r>
        <w:rPr>
          <w:sz w:val="20"/>
          <w:szCs w:val="20"/>
        </w:rPr>
        <w:t xml:space="preserve">  Corot, L. 2022, Le piratage d'</w:t>
      </w:r>
      <w:proofErr w:type="spellStart"/>
      <w:r>
        <w:rPr>
          <w:sz w:val="20"/>
          <w:szCs w:val="20"/>
        </w:rPr>
        <w:t>Okta</w:t>
      </w:r>
      <w:proofErr w:type="spellEnd"/>
      <w:r>
        <w:rPr>
          <w:sz w:val="20"/>
          <w:szCs w:val="20"/>
        </w:rPr>
        <w:t xml:space="preserve"> par Lapsus$ a finalement eu peu d'impact, avril 2022. </w:t>
      </w:r>
      <w:proofErr w:type="gramStart"/>
      <w:r>
        <w:rPr>
          <w:i/>
          <w:sz w:val="20"/>
          <w:szCs w:val="20"/>
        </w:rPr>
        <w:t>l’Usine</w:t>
      </w:r>
      <w:proofErr w:type="gramEnd"/>
      <w:r>
        <w:rPr>
          <w:i/>
          <w:sz w:val="20"/>
          <w:szCs w:val="20"/>
        </w:rPr>
        <w:t xml:space="preserve"> digitale, cybersécurité, cloud, gestion des données. </w:t>
      </w:r>
      <w:r>
        <w:rPr>
          <w:sz w:val="20"/>
          <w:szCs w:val="20"/>
        </w:rPr>
        <w:t xml:space="preserve"> Disponible :  </w:t>
      </w:r>
      <w:hyperlink r:id="rId34">
        <w:r>
          <w:rPr>
            <w:color w:val="1155CC"/>
            <w:sz w:val="20"/>
            <w:szCs w:val="20"/>
            <w:u w:val="single"/>
          </w:rPr>
          <w:t>https://www.usine-digitale.fr/</w:t>
        </w:r>
      </w:hyperlink>
      <w:r>
        <w:rPr>
          <w:sz w:val="20"/>
          <w:szCs w:val="20"/>
        </w:rPr>
        <w:t xml:space="preserve"> [10 décembre 2023] </w:t>
      </w:r>
    </w:p>
    <w:p w14:paraId="4A7D9325" w14:textId="77777777" w:rsidR="00C35EED" w:rsidRDefault="00C35EED">
      <w:pPr>
        <w:spacing w:line="240" w:lineRule="auto"/>
        <w:rPr>
          <w:sz w:val="20"/>
          <w:szCs w:val="20"/>
        </w:rPr>
      </w:pPr>
    </w:p>
  </w:footnote>
  <w:footnote w:id="58">
    <w:p w14:paraId="4E82D56C" w14:textId="77777777" w:rsidR="00C35EED" w:rsidRDefault="00C54C2F">
      <w:pPr>
        <w:spacing w:line="240" w:lineRule="auto"/>
        <w:rPr>
          <w:sz w:val="20"/>
          <w:szCs w:val="20"/>
        </w:rPr>
      </w:pPr>
      <w:r>
        <w:rPr>
          <w:vertAlign w:val="superscript"/>
        </w:rPr>
        <w:footnoteRef/>
      </w:r>
      <w:r>
        <w:rPr>
          <w:sz w:val="20"/>
          <w:szCs w:val="20"/>
        </w:rPr>
        <w:t xml:space="preserve"> Bradbury, D. 2022. </w:t>
      </w:r>
      <w:proofErr w:type="spellStart"/>
      <w:r>
        <w:rPr>
          <w:sz w:val="20"/>
          <w:szCs w:val="20"/>
        </w:rPr>
        <w:t>Okta</w:t>
      </w:r>
      <w:proofErr w:type="spellEnd"/>
      <w:r>
        <w:rPr>
          <w:sz w:val="20"/>
          <w:szCs w:val="20"/>
        </w:rPr>
        <w:t xml:space="preserve"> conclut son investigation sur la compromission de janvier 2022.</w:t>
      </w:r>
      <w:r>
        <w:rPr>
          <w:i/>
          <w:sz w:val="20"/>
          <w:szCs w:val="20"/>
        </w:rPr>
        <w:t xml:space="preserve"> Blog </w:t>
      </w:r>
      <w:proofErr w:type="spellStart"/>
      <w:proofErr w:type="gramStart"/>
      <w:r>
        <w:rPr>
          <w:i/>
          <w:sz w:val="20"/>
          <w:szCs w:val="20"/>
        </w:rPr>
        <w:t>Okta</w:t>
      </w:r>
      <w:proofErr w:type="spellEnd"/>
      <w:r>
        <w:rPr>
          <w:i/>
          <w:sz w:val="20"/>
          <w:szCs w:val="20"/>
        </w:rPr>
        <w:t xml:space="preserve"> .</w:t>
      </w:r>
      <w:proofErr w:type="gramEnd"/>
      <w:r>
        <w:rPr>
          <w:i/>
          <w:sz w:val="20"/>
          <w:szCs w:val="20"/>
        </w:rPr>
        <w:t xml:space="preserve"> </w:t>
      </w:r>
      <w:r>
        <w:rPr>
          <w:sz w:val="20"/>
          <w:szCs w:val="20"/>
        </w:rPr>
        <w:t xml:space="preserve">19 avril. Disponible : </w:t>
      </w:r>
      <w:hyperlink r:id="rId35">
        <w:r>
          <w:rPr>
            <w:color w:val="1155CC"/>
            <w:sz w:val="20"/>
            <w:szCs w:val="20"/>
            <w:u w:val="single"/>
          </w:rPr>
          <w:t>https://www.okta.com/fr/blog/2022/04/okta-concludes-its-investigation</w:t>
        </w:r>
      </w:hyperlink>
      <w:r>
        <w:rPr>
          <w:sz w:val="20"/>
          <w:szCs w:val="20"/>
        </w:rPr>
        <w:t xml:space="preserve">  [10 décembre 2023] </w:t>
      </w:r>
    </w:p>
    <w:p w14:paraId="0C42680E" w14:textId="77777777" w:rsidR="00C35EED" w:rsidRDefault="00C35EED">
      <w:pPr>
        <w:spacing w:line="240" w:lineRule="auto"/>
        <w:rPr>
          <w:sz w:val="20"/>
          <w:szCs w:val="20"/>
        </w:rPr>
      </w:pPr>
    </w:p>
  </w:footnote>
  <w:footnote w:id="59">
    <w:p w14:paraId="6A9E9010" w14:textId="77777777" w:rsidR="00C35EED" w:rsidRPr="00707E6C" w:rsidRDefault="00C54C2F">
      <w:pPr>
        <w:spacing w:line="240" w:lineRule="auto"/>
        <w:rPr>
          <w:i/>
          <w:sz w:val="20"/>
          <w:szCs w:val="20"/>
          <w:lang w:val="en-US"/>
        </w:rPr>
      </w:pPr>
      <w:r>
        <w:rPr>
          <w:vertAlign w:val="superscript"/>
        </w:rPr>
        <w:footnoteRef/>
      </w:r>
      <w:r w:rsidRPr="00707E6C">
        <w:rPr>
          <w:sz w:val="20"/>
          <w:szCs w:val="20"/>
          <w:lang w:val="en-US"/>
        </w:rPr>
        <w:t xml:space="preserve"> </w:t>
      </w:r>
      <w:r w:rsidRPr="00707E6C">
        <w:rPr>
          <w:i/>
          <w:sz w:val="20"/>
          <w:szCs w:val="20"/>
          <w:lang w:val="en-US"/>
        </w:rPr>
        <w:t xml:space="preserve">Ibid. </w:t>
      </w:r>
    </w:p>
    <w:p w14:paraId="6009B1BE" w14:textId="77777777" w:rsidR="00C35EED" w:rsidRPr="00707E6C" w:rsidRDefault="00C35EED">
      <w:pPr>
        <w:spacing w:line="240" w:lineRule="auto"/>
        <w:rPr>
          <w:sz w:val="20"/>
          <w:szCs w:val="20"/>
          <w:lang w:val="en-US"/>
        </w:rPr>
      </w:pPr>
    </w:p>
  </w:footnote>
  <w:footnote w:id="60">
    <w:p w14:paraId="6EF4B07E" w14:textId="77777777" w:rsidR="00C35EED" w:rsidRDefault="00C54C2F">
      <w:pPr>
        <w:spacing w:line="240" w:lineRule="auto"/>
        <w:jc w:val="left"/>
        <w:rPr>
          <w:sz w:val="20"/>
          <w:szCs w:val="20"/>
        </w:rPr>
      </w:pPr>
      <w:r>
        <w:rPr>
          <w:vertAlign w:val="superscript"/>
        </w:rPr>
        <w:footnoteRef/>
      </w:r>
      <w:r w:rsidRPr="00707E6C">
        <w:rPr>
          <w:sz w:val="20"/>
          <w:szCs w:val="20"/>
          <w:lang w:val="en-US"/>
        </w:rPr>
        <w:t xml:space="preserve"> </w:t>
      </w:r>
      <w:proofErr w:type="spellStart"/>
      <w:r w:rsidRPr="00707E6C">
        <w:rPr>
          <w:sz w:val="20"/>
          <w:szCs w:val="20"/>
          <w:lang w:val="en-US"/>
        </w:rPr>
        <w:t>Faife</w:t>
      </w:r>
      <w:proofErr w:type="spellEnd"/>
      <w:r w:rsidRPr="00707E6C">
        <w:rPr>
          <w:sz w:val="20"/>
          <w:szCs w:val="20"/>
          <w:lang w:val="en-US"/>
        </w:rPr>
        <w:t xml:space="preserve">, C. 2022. Okta ends Lapsus$ hack investigation, says breach lasted just 25 minutes. </w:t>
      </w:r>
      <w:r>
        <w:rPr>
          <w:i/>
          <w:sz w:val="20"/>
          <w:szCs w:val="20"/>
        </w:rPr>
        <w:t xml:space="preserve">The verge, </w:t>
      </w:r>
      <w:proofErr w:type="spellStart"/>
      <w:r>
        <w:rPr>
          <w:i/>
          <w:sz w:val="20"/>
          <w:szCs w:val="20"/>
        </w:rPr>
        <w:t>policy</w:t>
      </w:r>
      <w:proofErr w:type="spellEnd"/>
      <w:r>
        <w:rPr>
          <w:i/>
          <w:sz w:val="20"/>
          <w:szCs w:val="20"/>
        </w:rPr>
        <w:t xml:space="preserve">, tech, </w:t>
      </w:r>
      <w:proofErr w:type="spellStart"/>
      <w:r>
        <w:rPr>
          <w:i/>
          <w:sz w:val="20"/>
          <w:szCs w:val="20"/>
        </w:rPr>
        <w:t>security</w:t>
      </w:r>
      <w:proofErr w:type="spellEnd"/>
      <w:r>
        <w:rPr>
          <w:sz w:val="20"/>
          <w:szCs w:val="20"/>
        </w:rPr>
        <w:t xml:space="preserve">, Avril 2022. Disponible : </w:t>
      </w:r>
      <w:hyperlink r:id="rId36">
        <w:r>
          <w:rPr>
            <w:color w:val="1155CC"/>
            <w:sz w:val="20"/>
            <w:szCs w:val="20"/>
            <w:u w:val="single"/>
          </w:rPr>
          <w:t>https://www.theverge.com/2022/4/20/23034360/okta-lapsus-hack-investigation</w:t>
        </w:r>
      </w:hyperlink>
      <w:r>
        <w:rPr>
          <w:sz w:val="20"/>
          <w:szCs w:val="20"/>
        </w:rPr>
        <w:t xml:space="preserve"> [11 décembre 2023] </w:t>
      </w:r>
    </w:p>
    <w:p w14:paraId="3C23D63F" w14:textId="77777777" w:rsidR="00C35EED" w:rsidRDefault="00C35EED">
      <w:pPr>
        <w:spacing w:line="240" w:lineRule="auto"/>
        <w:rPr>
          <w:sz w:val="20"/>
          <w:szCs w:val="20"/>
        </w:rPr>
      </w:pPr>
    </w:p>
  </w:footnote>
  <w:footnote w:id="61">
    <w:p w14:paraId="45DF0E1F" w14:textId="77777777" w:rsidR="00C35EED" w:rsidRDefault="00C54C2F">
      <w:pPr>
        <w:spacing w:line="240" w:lineRule="auto"/>
        <w:rPr>
          <w:sz w:val="20"/>
          <w:szCs w:val="20"/>
        </w:rPr>
      </w:pPr>
      <w:r>
        <w:rPr>
          <w:vertAlign w:val="superscript"/>
        </w:rPr>
        <w:footnoteRef/>
      </w:r>
      <w:r>
        <w:rPr>
          <w:sz w:val="20"/>
          <w:szCs w:val="20"/>
        </w:rPr>
        <w:t xml:space="preserve"> </w:t>
      </w:r>
      <w:proofErr w:type="spellStart"/>
      <w:r>
        <w:rPr>
          <w:sz w:val="20"/>
          <w:szCs w:val="20"/>
        </w:rPr>
        <w:t>Sounack</w:t>
      </w:r>
      <w:proofErr w:type="spellEnd"/>
      <w:r>
        <w:rPr>
          <w:sz w:val="20"/>
          <w:szCs w:val="20"/>
        </w:rPr>
        <w:t>, L, 2023. Le service de support d’</w:t>
      </w:r>
      <w:proofErr w:type="spellStart"/>
      <w:r>
        <w:rPr>
          <w:sz w:val="20"/>
          <w:szCs w:val="20"/>
        </w:rPr>
        <w:t>Okta</w:t>
      </w:r>
      <w:proofErr w:type="spellEnd"/>
      <w:r>
        <w:rPr>
          <w:sz w:val="20"/>
          <w:szCs w:val="20"/>
        </w:rPr>
        <w:t xml:space="preserve"> compromis à l’aide d’un identifiant volé. </w:t>
      </w:r>
      <w:r>
        <w:rPr>
          <w:i/>
          <w:sz w:val="20"/>
          <w:szCs w:val="20"/>
        </w:rPr>
        <w:t>Channel News,</w:t>
      </w:r>
      <w:r>
        <w:rPr>
          <w:sz w:val="20"/>
          <w:szCs w:val="20"/>
        </w:rPr>
        <w:t xml:space="preserve"> Cyberattaque, Octobre 2023.  Disponible : </w:t>
      </w:r>
      <w:hyperlink r:id="rId37">
        <w:r>
          <w:rPr>
            <w:color w:val="1155CC"/>
            <w:sz w:val="20"/>
            <w:szCs w:val="20"/>
            <w:u w:val="single"/>
          </w:rPr>
          <w:t>https://www.channelnews.fr/le-service-de-support-dokta</w:t>
        </w:r>
      </w:hyperlink>
      <w:r>
        <w:rPr>
          <w:sz w:val="20"/>
          <w:szCs w:val="20"/>
        </w:rPr>
        <w:t xml:space="preserve">  [11 décembre 2023] </w:t>
      </w:r>
    </w:p>
    <w:p w14:paraId="192D8FEF" w14:textId="77777777" w:rsidR="00C35EED" w:rsidRDefault="00C35EED">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C445" w14:textId="77777777" w:rsidR="00C35EED" w:rsidRDefault="00C35E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3FFB" w14:textId="77777777" w:rsidR="00C35EED" w:rsidRDefault="00C35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1B4"/>
    <w:multiLevelType w:val="multilevel"/>
    <w:tmpl w:val="654EFB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D73F9E"/>
    <w:multiLevelType w:val="multilevel"/>
    <w:tmpl w:val="B77A31B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CC24103"/>
    <w:multiLevelType w:val="multilevel"/>
    <w:tmpl w:val="9B8A7B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g Chao WANG">
    <w15:presenceInfo w15:providerId="None" w15:userId="Peng Chao WANG"/>
  </w15:person>
  <w15:person w15:author="Michel SEJEAN">
    <w15:presenceInfo w15:providerId="None" w15:userId="Michel SEJ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ED"/>
    <w:rsid w:val="000C7D8B"/>
    <w:rsid w:val="000D0667"/>
    <w:rsid w:val="001A5933"/>
    <w:rsid w:val="0032484B"/>
    <w:rsid w:val="003E56D8"/>
    <w:rsid w:val="004159FE"/>
    <w:rsid w:val="00464602"/>
    <w:rsid w:val="004C1EB6"/>
    <w:rsid w:val="004F1EFA"/>
    <w:rsid w:val="00521E5A"/>
    <w:rsid w:val="00582732"/>
    <w:rsid w:val="006012EF"/>
    <w:rsid w:val="00707E6C"/>
    <w:rsid w:val="00767723"/>
    <w:rsid w:val="008A7E0A"/>
    <w:rsid w:val="00C35EED"/>
    <w:rsid w:val="00C54C2F"/>
    <w:rsid w:val="00E810C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D71E"/>
  <w15:docId w15:val="{62235319-B93E-A149-8B84-92D59F28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fr-F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b/>
      <w:u w:val="single"/>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ind w:left="720" w:hanging="360"/>
    </w:pPr>
    <w:rPr>
      <w:b/>
      <w:color w:val="FF0000"/>
      <w:u w:val="single"/>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Lienhypertexte">
    <w:name w:val="Hyperlink"/>
    <w:basedOn w:val="Policepardfaut"/>
    <w:uiPriority w:val="99"/>
    <w:unhideWhenUsed/>
    <w:rsid w:val="00707E6C"/>
    <w:rPr>
      <w:color w:val="0000FF" w:themeColor="hyperlink"/>
      <w:u w:val="single"/>
    </w:rPr>
  </w:style>
  <w:style w:type="character" w:styleId="Mentionnonrsolue">
    <w:name w:val="Unresolved Mention"/>
    <w:basedOn w:val="Policepardfaut"/>
    <w:uiPriority w:val="99"/>
    <w:semiHidden/>
    <w:unhideWhenUsed/>
    <w:rsid w:val="00707E6C"/>
    <w:rPr>
      <w:color w:val="605E5C"/>
      <w:shd w:val="clear" w:color="auto" w:fill="E1DFDD"/>
    </w:rPr>
  </w:style>
  <w:style w:type="paragraph" w:styleId="Rvision">
    <w:name w:val="Revision"/>
    <w:hidden/>
    <w:uiPriority w:val="99"/>
    <w:semiHidden/>
    <w:rsid w:val="00582732"/>
    <w:pPr>
      <w:spacing w:line="240" w:lineRule="auto"/>
      <w:jc w:val="left"/>
    </w:pPr>
  </w:style>
  <w:style w:type="paragraph" w:styleId="Notedebasdepage">
    <w:name w:val="footnote text"/>
    <w:basedOn w:val="Normal"/>
    <w:link w:val="NotedebasdepageCar"/>
    <w:uiPriority w:val="99"/>
    <w:semiHidden/>
    <w:unhideWhenUsed/>
    <w:rsid w:val="00767723"/>
    <w:pPr>
      <w:spacing w:line="240" w:lineRule="auto"/>
    </w:pPr>
    <w:rPr>
      <w:sz w:val="20"/>
      <w:szCs w:val="20"/>
    </w:rPr>
  </w:style>
  <w:style w:type="character" w:customStyle="1" w:styleId="NotedebasdepageCar">
    <w:name w:val="Note de bas de page Car"/>
    <w:basedOn w:val="Policepardfaut"/>
    <w:link w:val="Notedebasdepage"/>
    <w:uiPriority w:val="99"/>
    <w:semiHidden/>
    <w:rsid w:val="00767723"/>
    <w:rPr>
      <w:sz w:val="20"/>
      <w:szCs w:val="20"/>
    </w:rPr>
  </w:style>
  <w:style w:type="character" w:styleId="Appelnotedebasdep">
    <w:name w:val="footnote reference"/>
    <w:basedOn w:val="Policepardfaut"/>
    <w:uiPriority w:val="99"/>
    <w:semiHidden/>
    <w:unhideWhenUsed/>
    <w:rsid w:val="00767723"/>
    <w:rPr>
      <w:vertAlign w:val="superscript"/>
    </w:rPr>
  </w:style>
  <w:style w:type="character" w:styleId="Marquedecommentaire">
    <w:name w:val="annotation reference"/>
    <w:basedOn w:val="Policepardfaut"/>
    <w:uiPriority w:val="99"/>
    <w:semiHidden/>
    <w:unhideWhenUsed/>
    <w:rsid w:val="003E56D8"/>
    <w:rPr>
      <w:sz w:val="16"/>
      <w:szCs w:val="16"/>
    </w:rPr>
  </w:style>
  <w:style w:type="paragraph" w:styleId="Commentaire">
    <w:name w:val="annotation text"/>
    <w:basedOn w:val="Normal"/>
    <w:link w:val="CommentaireCar"/>
    <w:uiPriority w:val="99"/>
    <w:semiHidden/>
    <w:unhideWhenUsed/>
    <w:rsid w:val="003E56D8"/>
    <w:pPr>
      <w:spacing w:line="240" w:lineRule="auto"/>
    </w:pPr>
    <w:rPr>
      <w:sz w:val="20"/>
      <w:szCs w:val="20"/>
    </w:rPr>
  </w:style>
  <w:style w:type="character" w:customStyle="1" w:styleId="CommentaireCar">
    <w:name w:val="Commentaire Car"/>
    <w:basedOn w:val="Policepardfaut"/>
    <w:link w:val="Commentaire"/>
    <w:uiPriority w:val="99"/>
    <w:semiHidden/>
    <w:rsid w:val="003E56D8"/>
    <w:rPr>
      <w:sz w:val="20"/>
      <w:szCs w:val="20"/>
    </w:rPr>
  </w:style>
  <w:style w:type="paragraph" w:styleId="Objetducommentaire">
    <w:name w:val="annotation subject"/>
    <w:basedOn w:val="Commentaire"/>
    <w:next w:val="Commentaire"/>
    <w:link w:val="ObjetducommentaireCar"/>
    <w:uiPriority w:val="99"/>
    <w:semiHidden/>
    <w:unhideWhenUsed/>
    <w:rsid w:val="003E56D8"/>
    <w:rPr>
      <w:b/>
      <w:bCs/>
    </w:rPr>
  </w:style>
  <w:style w:type="character" w:customStyle="1" w:styleId="ObjetducommentaireCar">
    <w:name w:val="Objet du commentaire Car"/>
    <w:basedOn w:val="CommentaireCar"/>
    <w:link w:val="Objetducommentaire"/>
    <w:uiPriority w:val="99"/>
    <w:semiHidden/>
    <w:rsid w:val="003E56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1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ostwinds.fr/tutorials/restrict-rdp-access-by-ip-addres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stwinds.fr/tutorials/restrict-rdp-access-by-ip-addres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it-connect.fr/okta-confirme-le-piratage-voici-les-dernieres-infos/?utm_content=cmp-true"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www.okta.com/fr/?utm_source=google&amp;utm_campaign=emea_france_fra_all_all_dg-ao_emea_search_google_text_kw_it-brand-OktaExact_utm2&amp;utm_medium=cpc&amp;utm_id=aNK4z0000004DopGAE&amp;gad_source=1&amp;gclid=CjwKCAiAg9urBhB_EiwAgw88mS-moLPZAnRNgI6Q7J5lZTNYJvPxA9TAlJbroLFE78R3c_JXV7oRRRoCFyMQAvD_BwE" TargetMode="External"/><Relationship Id="rId18" Type="http://schemas.openxmlformats.org/officeDocument/2006/relationships/hyperlink" Target="https://www.mecalux.fr/articles-de-logistique/luca-urciuoli-cybersecurite-chaine-approvisionnement" TargetMode="External"/><Relationship Id="rId26" Type="http://schemas.openxmlformats.org/officeDocument/2006/relationships/hyperlink" Target="https://support.okta.com/help/s/article/Frequently-Asked-Questions-Regarding-January-2022-Compromise?language=en_US" TargetMode="External"/><Relationship Id="rId21" Type="http://schemas.openxmlformats.org/officeDocument/2006/relationships/hyperlink" Target="https://www.kiteworks.com/fr/gestion-des-risques-lies-a-la-cybersecurite/piratage-service-client-okta/" TargetMode="External"/><Relationship Id="rId34" Type="http://schemas.openxmlformats.org/officeDocument/2006/relationships/hyperlink" Target="https://www.usine-digitale.fr/article/l-effet-limite-du-piratage-de-lapsus-sur-okta.N199569" TargetMode="External"/><Relationship Id="rId7" Type="http://schemas.openxmlformats.org/officeDocument/2006/relationships/hyperlink" Target="https://support.okta.com/help/s/article/Frequently-Asked-Questions-Regarding-January-2022-Compromise?language=en_US" TargetMode="External"/><Relationship Id="rId12" Type="http://schemas.openxmlformats.org/officeDocument/2006/relationships/hyperlink" Target="https://duo.com/decipher/lapsususd-group-uses-unique-blend-of-social-engineering-identity-centric-tactics" TargetMode="External"/><Relationship Id="rId17" Type="http://schemas.openxmlformats.org/officeDocument/2006/relationships/hyperlink" Target="https://www.mecalux.fr/articles-de-logistique/luca-urciuoli-cybersecurite-chaine-approvisionnement" TargetMode="External"/><Relationship Id="rId25" Type="http://schemas.openxmlformats.org/officeDocument/2006/relationships/hyperlink" Target="https://www.okta.com/fr/blog/2022/04/okta-concludes-its-investigation-into-the-january-2022-compromise/" TargetMode="External"/><Relationship Id="rId33" Type="http://schemas.openxmlformats.org/officeDocument/2006/relationships/hyperlink" Target="https://www.lemondeinformatique.fr/actualites/lire-pirate-par-lapsus$-okta-avance-une-piste-86202.html" TargetMode="External"/><Relationship Id="rId2" Type="http://schemas.openxmlformats.org/officeDocument/2006/relationships/hyperlink" Target="https://www.cyberuniversity.com/post/ingenierie-sociale-quelles-sont-les-4-principales-menaces-et-comment-sen-premunir" TargetMode="External"/><Relationship Id="rId16" Type="http://schemas.openxmlformats.org/officeDocument/2006/relationships/hyperlink" Target="https://doi.org/10.6028/nist.sp.800-161r1" TargetMode="External"/><Relationship Id="rId20" Type="http://schemas.openxmlformats.org/officeDocument/2006/relationships/hyperlink" Target="https://onewave.io/le-blog/ces-cyberattaques-a-lencontre-dentreprises-qui-ont-marque-2022/" TargetMode="External"/><Relationship Id="rId29" Type="http://schemas.openxmlformats.org/officeDocument/2006/relationships/hyperlink" Target="https://www.reuters.com/technology/authentication-services-firm-okta-says-it-is-investigating-report-breach-2022-03-22/" TargetMode="External"/><Relationship Id="rId1" Type="http://schemas.openxmlformats.org/officeDocument/2006/relationships/hyperlink" Target="https://www-dalloz-fr.ezpaarse.univ-paris1.fr/documentation/Document?id=ACTU0217863" TargetMode="External"/><Relationship Id="rId6" Type="http://schemas.openxmlformats.org/officeDocument/2006/relationships/hyperlink" Target="https://support.okta.com/help/s/article/Frequently-Asked-Questions-Regarding-January-2022-Compromise?language=en_US" TargetMode="External"/><Relationship Id="rId11" Type="http://schemas.openxmlformats.org/officeDocument/2006/relationships/hyperlink" Target="https://br.atsit.in/fr/?p=213290" TargetMode="External"/><Relationship Id="rId24" Type="http://schemas.openxmlformats.org/officeDocument/2006/relationships/hyperlink" Target="https://www.okta.com/fr/blog/author/david-bradbury/" TargetMode="External"/><Relationship Id="rId32" Type="http://schemas.openxmlformats.org/officeDocument/2006/relationships/hyperlink" Target="https://www.okta.com/fr/blog/2022/04/okta-concludes-its-investigation-into-the-january-2022-compromise/" TargetMode="External"/><Relationship Id="rId37" Type="http://schemas.openxmlformats.org/officeDocument/2006/relationships/hyperlink" Target="https://www.channelnews.fr/le-service-de-support-dokta-compromis-a-laide-dun-identifiant-vole-129293" TargetMode="External"/><Relationship Id="rId5" Type="http://schemas.openxmlformats.org/officeDocument/2006/relationships/hyperlink" Target="https://www.lemondeinformatique.fr/actualites/lire-un-chercheur-detaille-le-piratage-d-okta-86283.html" TargetMode="External"/><Relationship Id="rId15" Type="http://schemas.openxmlformats.org/officeDocument/2006/relationships/hyperlink" Target="https://www.zdnet.fr/actualites/piratage-d-okta-l-entreprise-admet-enqueter-lapsus-revendique-39939261.htm" TargetMode="External"/><Relationship Id="rId23" Type="http://schemas.openxmlformats.org/officeDocument/2006/relationships/hyperlink" Target="https://support.okta.com/help/s/article/Frequently-Asked-Questions-Regarding-January-2022-Compromise?language=en_US" TargetMode="External"/><Relationship Id="rId28" Type="http://schemas.openxmlformats.org/officeDocument/2006/relationships/hyperlink" Target="https://x.com/BillDemirkapi/status/1508527487655067660?s=20" TargetMode="External"/><Relationship Id="rId36" Type="http://schemas.openxmlformats.org/officeDocument/2006/relationships/hyperlink" Target="https://www.theverge.com/2022/4/20/23034360/okta-lapsus-hack-investigation-breach-25-minutes" TargetMode="External"/><Relationship Id="rId10" Type="http://schemas.openxmlformats.org/officeDocument/2006/relationships/hyperlink" Target="https://www.beyondtrust.com/fr/blog/entry/les-prouesses-des-hackers-de-lapsus-revelent-les-faiblesses-des-services-de-support-et-le-risque-de-corruption-des-employes" TargetMode="External"/><Relationship Id="rId19" Type="http://schemas.openxmlformats.org/officeDocument/2006/relationships/hyperlink" Target="https://chimere.eu/fr/blog/2023/05/09/10-cyberattaques-qui-ont-exploite-le-principe-dexposition/" TargetMode="External"/><Relationship Id="rId31" Type="http://schemas.openxmlformats.org/officeDocument/2006/relationships/hyperlink" Target="https://www.crn.com/news/security/okta-faces-potential-for-reputational-risk-after-second-major-breach-in-two-years-analysts" TargetMode="External"/><Relationship Id="rId4" Type="http://schemas.openxmlformats.org/officeDocument/2006/relationships/hyperlink" Target="https://www.usine-digitale.fr/article/" TargetMode="External"/><Relationship Id="rId9" Type="http://schemas.openxmlformats.org/officeDocument/2006/relationships/hyperlink" Target="https://www.reuters.com/" TargetMode="External"/><Relationship Id="rId14" Type="http://schemas.openxmlformats.org/officeDocument/2006/relationships/hyperlink" Target="https://www.usine-digitale.fr/article/l-effet-limite-du-piratage-de-lapsus-sur-okta.N1995697" TargetMode="External"/><Relationship Id="rId22" Type="http://schemas.openxmlformats.org/officeDocument/2006/relationships/hyperlink" Target="https://www.globalsecuritymag.fr/Ingenierie-sociale-et-acces-VPN-La-fabrication-d-une-faille-moderne.html" TargetMode="External"/><Relationship Id="rId27" Type="http://schemas.openxmlformats.org/officeDocument/2006/relationships/hyperlink" Target="https://support.okta.com/help/s/article/Frequently-Asked-Questions-Regarding-January-2022-Compromise?language=en_US" TargetMode="External"/><Relationship Id="rId30" Type="http://schemas.openxmlformats.org/officeDocument/2006/relationships/hyperlink" Target="https://www.lemondeinformatique.fr/actualites/lire-un-chercheur-detaille-le-piratage-d-okta-86283.html" TargetMode="External"/><Relationship Id="rId35" Type="http://schemas.openxmlformats.org/officeDocument/2006/relationships/hyperlink" Target="https://www.okta.com/fr/blog/2022/04/okta-concludes-its-investigation-into-the-january-2022-compromise/" TargetMode="External"/><Relationship Id="rId8" Type="http://schemas.openxmlformats.org/officeDocument/2006/relationships/hyperlink" Target="https://www.lemondeinformatique.fr/actualites/lire-pirate-par-lapsus$-okta-avance-une-piste-86202.html" TargetMode="External"/><Relationship Id="rId3" Type="http://schemas.openxmlformats.org/officeDocument/2006/relationships/hyperlink" Target="https://www.okta.com/blog/2022/03/okta-official-statement-on-lapsus-cla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1865-12EB-4F09-B89B-F7B6838C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3325</Words>
  <Characters>18289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 Chao WANG</cp:lastModifiedBy>
  <cp:revision>8</cp:revision>
  <dcterms:created xsi:type="dcterms:W3CDTF">2024-02-11T17:57:00Z</dcterms:created>
  <dcterms:modified xsi:type="dcterms:W3CDTF">2024-03-10T19:15:00Z</dcterms:modified>
</cp:coreProperties>
</file>